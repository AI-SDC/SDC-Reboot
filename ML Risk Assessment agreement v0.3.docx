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BC045" w14:textId="266BF6D3" w:rsidR="006D4761" w:rsidRDefault="006D4761" w:rsidP="000A6E91">
      <w:pPr>
        <w:pStyle w:val="Heading1"/>
      </w:pPr>
      <w:r>
        <w:t>Purpose of Document</w:t>
      </w:r>
    </w:p>
    <w:p w14:paraId="0CCE0385" w14:textId="77777777" w:rsidR="00BE442E" w:rsidRDefault="00BE442E" w:rsidP="00BE442E">
      <w:pPr>
        <w:pStyle w:val="Heading2"/>
      </w:pPr>
      <w:r>
        <w:t xml:space="preserve">Author and version: </w:t>
      </w:r>
    </w:p>
    <w:p w14:paraId="5669CA40" w14:textId="77777777" w:rsidR="00BE442E" w:rsidRDefault="00BE442E" w:rsidP="00BE442E">
      <w:r>
        <w:t xml:space="preserve">Jim Smith (UWE), </w:t>
      </w:r>
      <w:hyperlink r:id="rId11" w:history="1">
        <w:r w:rsidRPr="00DA17F3">
          <w:rPr>
            <w:rStyle w:val="Hyperlink"/>
          </w:rPr>
          <w:t>james.smith@uwe.ac.uk</w:t>
        </w:r>
      </w:hyperlink>
      <w:r>
        <w:t xml:space="preserve"> . V0.1, June 2024.</w:t>
      </w:r>
    </w:p>
    <w:p w14:paraId="3380D749" w14:textId="5E3F4F8B" w:rsidR="00BE442E" w:rsidRDefault="00BE442E" w:rsidP="00BE442E">
      <w:r>
        <w:t>Reviewed by: Amy Tilbrook</w:t>
      </w:r>
      <w:r w:rsidR="00937B46">
        <w:t xml:space="preserve"> 2024</w:t>
      </w:r>
    </w:p>
    <w:p w14:paraId="27CCD9CB" w14:textId="40124CDA" w:rsidR="00F12B0B" w:rsidRDefault="00F12B0B" w:rsidP="00BE442E">
      <w:r>
        <w:t>V0.2 many contr</w:t>
      </w:r>
      <w:r w:rsidR="00221F48">
        <w:t>i</w:t>
      </w:r>
      <w:r>
        <w:t xml:space="preserve">butors </w:t>
      </w:r>
      <w:r w:rsidR="00221F48">
        <w:t>Feb 2025</w:t>
      </w:r>
    </w:p>
    <w:p w14:paraId="70CFE3C8" w14:textId="5259E611" w:rsidR="00BE442E" w:rsidRDefault="0061350E" w:rsidP="00BE442E">
      <w:r>
        <w:t>V0.</w:t>
      </w:r>
      <w:r w:rsidR="00F12B0B">
        <w:t>3</w:t>
      </w:r>
      <w:r>
        <w:t xml:space="preserve"> </w:t>
      </w:r>
      <w:r w:rsidR="00BE442E">
        <w:t xml:space="preserve">Updated Jim Smith </w:t>
      </w:r>
      <w:r w:rsidR="00F12B0B">
        <w:t xml:space="preserve">June </w:t>
      </w:r>
      <w:r w:rsidR="00BE442E">
        <w:t>2025</w:t>
      </w:r>
    </w:p>
    <w:p w14:paraId="1EEA93BB" w14:textId="16778944" w:rsidR="00BE442E" w:rsidRPr="00BE442E" w:rsidRDefault="00BE442E" w:rsidP="00AC2B72">
      <w:r w:rsidRPr="00FE4A2D">
        <w:rPr>
          <w:b/>
          <w:bCs/>
        </w:rPr>
        <w:t>The purpose of this version</w:t>
      </w:r>
      <w:r>
        <w:t xml:space="preserve"> is to provoke a discussion about the </w:t>
      </w:r>
      <w:proofErr w:type="gramStart"/>
      <w:r>
        <w:t>appropriate accessible</w:t>
      </w:r>
      <w:proofErr w:type="gramEnd"/>
      <w:r>
        <w:t xml:space="preserve"> wording - for both researchers and TRE staff - of the final version.</w:t>
      </w:r>
    </w:p>
    <w:p w14:paraId="049B6635" w14:textId="148694B8" w:rsidR="00EE7032" w:rsidRDefault="00EE7032" w:rsidP="00EE7032">
      <w:pPr>
        <w:pStyle w:val="Heading2"/>
      </w:pPr>
      <w:r>
        <w:t>Intended Audience</w:t>
      </w:r>
      <w:r w:rsidR="41C75843">
        <w:t xml:space="preserve"> and document aim</w:t>
      </w:r>
    </w:p>
    <w:p w14:paraId="7A4547A5" w14:textId="64F94C57" w:rsidR="00BE442E" w:rsidRPr="00EE7032" w:rsidRDefault="43C3DB9C" w:rsidP="00EE7032">
      <w:r>
        <w:t>Researchers and TRE staff involved in the development of projects that may use machine learning</w:t>
      </w:r>
      <w:r w:rsidR="00195317">
        <w:t xml:space="preserve"> to create models trained</w:t>
      </w:r>
      <w:r w:rsidR="004B1050">
        <w:t xml:space="preserve"> on confidential data</w:t>
      </w:r>
      <w:r w:rsidR="00407F82">
        <w:t>.</w:t>
      </w:r>
    </w:p>
    <w:p w14:paraId="2797AB29" w14:textId="0AA236AB" w:rsidR="5390F43E" w:rsidRDefault="5390F43E"/>
    <w:p w14:paraId="7D541320" w14:textId="05F3B778" w:rsidR="006D4761" w:rsidRPr="00C627CB" w:rsidRDefault="003E794D" w:rsidP="006D4761">
      <w:r>
        <w:t>This document is intended to inform discussion between Trusted Research Environments</w:t>
      </w:r>
      <w:r w:rsidR="006F3B02">
        <w:t xml:space="preserve"> (TREs)</w:t>
      </w:r>
      <w:r>
        <w:t xml:space="preserve"> a</w:t>
      </w:r>
      <w:r w:rsidR="005022E8">
        <w:t>n</w:t>
      </w:r>
      <w:r>
        <w:t xml:space="preserve">d researchers </w:t>
      </w:r>
      <w:r>
        <w:rPr>
          <w:i/>
          <w:iCs/>
        </w:rPr>
        <w:t>prior to research starting</w:t>
      </w:r>
      <w:r w:rsidR="006F3B02">
        <w:rPr>
          <w:i/>
          <w:iCs/>
        </w:rPr>
        <w:t xml:space="preserve"> in the TRE</w:t>
      </w:r>
      <w:r w:rsidR="007B143E">
        <w:rPr>
          <w:i/>
          <w:iCs/>
        </w:rPr>
        <w:t xml:space="preserve"> </w:t>
      </w:r>
      <w:r w:rsidR="007B143E" w:rsidRPr="004A71A5">
        <w:t xml:space="preserve">– </w:t>
      </w:r>
      <w:r w:rsidR="006F3B02" w:rsidRPr="004A71A5">
        <w:t>for example,</w:t>
      </w:r>
      <w:r w:rsidR="007B143E" w:rsidRPr="004A71A5">
        <w:t xml:space="preserve"> </w:t>
      </w:r>
      <w:r w:rsidR="006F3B02" w:rsidRPr="004A71A5">
        <w:t>during the data access application process</w:t>
      </w:r>
      <w:r w:rsidR="005022E8" w:rsidRPr="004A71A5">
        <w:t>.</w:t>
      </w:r>
    </w:p>
    <w:p w14:paraId="325F7E56" w14:textId="77777777" w:rsidR="005022E8" w:rsidRDefault="005022E8" w:rsidP="006D4761"/>
    <w:p w14:paraId="00578566" w14:textId="047B615E" w:rsidR="002C4C29" w:rsidRDefault="43C3DB9C" w:rsidP="006D4761">
      <w:r>
        <w:t>The intention is to make it easier for trained models to be taken out of a TRE by providing a basis for agreement on how the risk of ‘</w:t>
      </w:r>
      <w:commentRangeStart w:id="0"/>
      <w:commentRangeStart w:id="1"/>
      <w:r>
        <w:t>privacy leakage’</w:t>
      </w:r>
      <w:commentRangeEnd w:id="0"/>
      <w:r w:rsidR="005022E8">
        <w:rPr>
          <w:rStyle w:val="CommentReference"/>
        </w:rPr>
        <w:commentReference w:id="0"/>
      </w:r>
      <w:commentRangeEnd w:id="1"/>
      <w:r w:rsidR="005022E8">
        <w:rPr>
          <w:rStyle w:val="CommentReference"/>
        </w:rPr>
        <w:commentReference w:id="1"/>
      </w:r>
      <w:r>
        <w:t xml:space="preserve"> from a trained Machine Learning model will be assessed, and what the researcher will provide so that assessment can take place.</w:t>
      </w:r>
    </w:p>
    <w:p w14:paraId="342B5BFD" w14:textId="128EC74C" w:rsidR="5390F43E" w:rsidRDefault="5390F43E"/>
    <w:p w14:paraId="2F10DDCB" w14:textId="3D074A7C" w:rsidR="006F4B4B" w:rsidRDefault="006F4B4B" w:rsidP="006D4761">
      <w:r>
        <w:rPr>
          <w:noProof/>
        </w:rPr>
        <mc:AlternateContent>
          <mc:Choice Requires="wps">
            <w:drawing>
              <wp:anchor distT="0" distB="0" distL="114300" distR="114300" simplePos="0" relativeHeight="251658240" behindDoc="0" locked="0" layoutInCell="1" allowOverlap="1" wp14:anchorId="15A31A48" wp14:editId="077E2981">
                <wp:simplePos x="0" y="0"/>
                <wp:positionH relativeFrom="column">
                  <wp:align>center</wp:align>
                </wp:positionH>
                <wp:positionV relativeFrom="paragraph">
                  <wp:posOffset>145373</wp:posOffset>
                </wp:positionV>
                <wp:extent cx="5601600" cy="910800"/>
                <wp:effectExtent l="0" t="0" r="12065" b="16510"/>
                <wp:wrapTopAndBottom/>
                <wp:docPr id="1038417657" name="Text Box 1"/>
                <wp:cNvGraphicFramePr/>
                <a:graphic xmlns:a="http://schemas.openxmlformats.org/drawingml/2006/main">
                  <a:graphicData uri="http://schemas.microsoft.com/office/word/2010/wordprocessingShape">
                    <wps:wsp>
                      <wps:cNvSpPr txBox="1"/>
                      <wps:spPr>
                        <a:xfrm>
                          <a:off x="0" y="0"/>
                          <a:ext cx="5601600" cy="910800"/>
                        </a:xfrm>
                        <a:prstGeom prst="rect">
                          <a:avLst/>
                        </a:prstGeom>
                        <a:solidFill>
                          <a:schemeClr val="bg2"/>
                        </a:solidFill>
                        <a:ln w="6350">
                          <a:solidFill>
                            <a:prstClr val="black"/>
                          </a:solidFill>
                        </a:ln>
                      </wps:spPr>
                      <wps:txbx>
                        <w:txbxContent>
                          <w:p w14:paraId="37791132" w14:textId="0C39E3B9" w:rsidR="006F4B4B" w:rsidRDefault="006F4B4B" w:rsidP="006F4B4B">
                            <w:r>
                              <w:rPr>
                                <w:b/>
                                <w:bCs/>
                              </w:rPr>
                              <w:t xml:space="preserve">It should be </w:t>
                            </w:r>
                            <w:r w:rsidRPr="00F60D8F">
                              <w:t>noted</w:t>
                            </w:r>
                            <w:r>
                              <w:t xml:space="preserve"> that running attacks for risk assessment is only one element of the process of discussion/agreement of how ‘privacy by design’ can be embedded. Wider discussion should include consideration and selection of the types of data and ML algorithm to be used, and of </w:t>
                            </w:r>
                            <w:proofErr w:type="gramStart"/>
                            <w:r>
                              <w:t>appropriate strategies</w:t>
                            </w:r>
                            <w:proofErr w:type="gramEnd"/>
                            <w:r>
                              <w:t xml:space="preserve"> for risk mitigation </w:t>
                            </w:r>
                          </w:p>
                          <w:p w14:paraId="0DF63B72" w14:textId="77777777" w:rsidR="006F4B4B" w:rsidRDefault="006F4B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31A48" id="_x0000_t202" coordsize="21600,21600" o:spt="202" path="m,l,21600r21600,l21600,xe">
                <v:stroke joinstyle="miter"/>
                <v:path gradientshapeok="t" o:connecttype="rect"/>
              </v:shapetype>
              <v:shape id="Text Box 1" o:spid="_x0000_s1026" type="#_x0000_t202" style="position:absolute;margin-left:0;margin-top:11.45pt;width:441.05pt;height:71.7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" fillcolor="#e8e8e8 [3214]" strokeweight=".5pt">
                <v:textbox>
                  <w:txbxContent>
                    <w:p w14:paraId="37791132" w14:textId="0C39E3B9" w:rsidR="006F4B4B" w:rsidRDefault="006F4B4B" w:rsidP="006F4B4B">
                      <w:r>
                        <w:rPr>
                          <w:b/>
                          <w:bCs/>
                        </w:rPr>
                        <w:t xml:space="preserve">It should be </w:t>
                      </w:r>
                      <w:r w:rsidRPr="00F60D8F">
                        <w:t>noted</w:t>
                      </w:r>
                      <w:r>
                        <w:t xml:space="preserve"> that running attacks for risk assessment is only one element of the process of discussion/agreement of how ‘privacy by design’ can be embedded. Wider discussion should include consideration and selection of the types of data and ML algorithm to be used, and of </w:t>
                      </w:r>
                      <w:proofErr w:type="gramStart"/>
                      <w:r>
                        <w:t>appropriate strategies</w:t>
                      </w:r>
                      <w:proofErr w:type="gramEnd"/>
                      <w:r>
                        <w:t xml:space="preserve"> for risk mitigation </w:t>
                      </w:r>
                    </w:p>
                    <w:p w14:paraId="0DF63B72" w14:textId="77777777" w:rsidR="006F4B4B" w:rsidRDefault="006F4B4B"/>
                  </w:txbxContent>
                </v:textbox>
                <w10:wrap type="topAndBottom"/>
              </v:shape>
            </w:pict>
          </mc:Fallback>
        </mc:AlternateContent>
      </w:r>
    </w:p>
    <w:p w14:paraId="276FF2E9" w14:textId="77777777" w:rsidR="00961424" w:rsidRDefault="00961424">
      <w:pPr>
        <w:rPr>
          <w:rFonts w:asciiTheme="majorHAnsi" w:eastAsiaTheme="majorEastAsia" w:hAnsiTheme="majorHAnsi" w:cstheme="majorBidi"/>
          <w:color w:val="0F4761" w:themeColor="accent1" w:themeShade="BF"/>
          <w:sz w:val="32"/>
          <w:szCs w:val="32"/>
        </w:rPr>
      </w:pPr>
      <w:r>
        <w:br w:type="page"/>
      </w:r>
    </w:p>
    <w:p w14:paraId="61AD7278" w14:textId="4A3786A5" w:rsidR="005777C6" w:rsidRDefault="005777C6" w:rsidP="005777C6">
      <w:pPr>
        <w:pStyle w:val="Heading2"/>
      </w:pPr>
      <w:r>
        <w:lastRenderedPageBreak/>
        <w:t>Notation</w:t>
      </w:r>
    </w:p>
    <w:p w14:paraId="729F1812" w14:textId="5B99B58B" w:rsidR="000F32DB" w:rsidRDefault="4B5B6F39" w:rsidP="005777C6">
      <w:r>
        <w:t>W</w:t>
      </w:r>
      <w:r w:rsidR="005777C6">
        <w:t>e use the term</w:t>
      </w:r>
      <w:r w:rsidR="000F32DB">
        <w:t>s:</w:t>
      </w:r>
      <w:r w:rsidR="005777C6">
        <w:t xml:space="preserve"> </w:t>
      </w:r>
    </w:p>
    <w:p w14:paraId="493F31C7" w14:textId="49867F04" w:rsidR="006054F8" w:rsidRDefault="6C5A3353" w:rsidP="000F32DB">
      <w:pPr>
        <w:pStyle w:val="ListParagraph"/>
        <w:numPr>
          <w:ilvl w:val="0"/>
          <w:numId w:val="21"/>
        </w:numPr>
      </w:pPr>
      <w:commentRangeStart w:id="2"/>
      <w:r w:rsidRPr="00FF5EC7">
        <w:rPr>
          <w:b/>
          <w:bCs/>
        </w:rPr>
        <w:t>TRE</w:t>
      </w:r>
      <w:r>
        <w:t xml:space="preserve"> </w:t>
      </w:r>
      <w:commentRangeEnd w:id="2"/>
      <w:r w:rsidR="000F32DB">
        <w:rPr>
          <w:rStyle w:val="CommentReference"/>
        </w:rPr>
        <w:commentReference w:id="2"/>
      </w:r>
      <w:r>
        <w:t>to refer to a Trusted Research Environment</w:t>
      </w:r>
      <w:r w:rsidR="009F2A7E">
        <w:rPr>
          <w:rStyle w:val="FootnoteReference"/>
        </w:rPr>
        <w:footnoteReference w:id="2"/>
      </w:r>
      <w:r>
        <w:t xml:space="preserve"> </w:t>
      </w:r>
      <w:r w:rsidR="00666B06">
        <w:t xml:space="preserve">- </w:t>
      </w:r>
      <w:r>
        <w:t>however named</w:t>
      </w:r>
      <w:r w:rsidR="009F2A7E">
        <w:t xml:space="preserve"> (e.g. </w:t>
      </w:r>
      <w:r w:rsidR="006B386A">
        <w:t xml:space="preserve">the NHS </w:t>
      </w:r>
      <w:r w:rsidR="009F2A7E">
        <w:t>SDEs)</w:t>
      </w:r>
    </w:p>
    <w:p w14:paraId="7EF76322" w14:textId="79BDD0DE" w:rsidR="006054F8" w:rsidRDefault="006054F8" w:rsidP="000F32DB">
      <w:pPr>
        <w:pStyle w:val="ListParagraph"/>
        <w:numPr>
          <w:ilvl w:val="0"/>
          <w:numId w:val="21"/>
        </w:numPr>
      </w:pPr>
      <w:r w:rsidRPr="00FF5EC7">
        <w:rPr>
          <w:b/>
          <w:bCs/>
        </w:rPr>
        <w:t>SDC</w:t>
      </w:r>
      <w:r w:rsidR="000F32DB">
        <w:t xml:space="preserve"> </w:t>
      </w:r>
      <w:r>
        <w:t>to refer to the process</w:t>
      </w:r>
      <w:r w:rsidR="00EE76DF">
        <w:t xml:space="preserve"> </w:t>
      </w:r>
      <w:r>
        <w:t>of</w:t>
      </w:r>
      <w:r w:rsidR="00EC579A">
        <w:t xml:space="preserve"> output</w:t>
      </w:r>
      <w:r>
        <w:t xml:space="preserve"> Statistical Disclosure Control</w:t>
      </w:r>
      <w:r w:rsidR="00EE76DF">
        <w:t>, also known as output-checking.</w:t>
      </w:r>
    </w:p>
    <w:p w14:paraId="53A72F8E" w14:textId="460C44F8" w:rsidR="00BD36C7" w:rsidRDefault="00831A3D" w:rsidP="000F32DB">
      <w:pPr>
        <w:pStyle w:val="ListParagraph"/>
        <w:numPr>
          <w:ilvl w:val="0"/>
          <w:numId w:val="21"/>
        </w:numPr>
      </w:pPr>
      <w:r w:rsidRPr="000C6168">
        <w:rPr>
          <w:b/>
          <w:bCs/>
        </w:rPr>
        <w:t>Deep Learning</w:t>
      </w:r>
      <w:r>
        <w:t xml:space="preserve"> as a subset of </w:t>
      </w:r>
      <w:r w:rsidRPr="000C6168">
        <w:rPr>
          <w:b/>
          <w:bCs/>
        </w:rPr>
        <w:t>Machine</w:t>
      </w:r>
      <w:r w:rsidR="00D60859" w:rsidRPr="000C6168">
        <w:rPr>
          <w:b/>
          <w:bCs/>
        </w:rPr>
        <w:t xml:space="preserve"> Le</w:t>
      </w:r>
      <w:r w:rsidR="000A5BE4" w:rsidRPr="000C6168">
        <w:rPr>
          <w:b/>
          <w:bCs/>
        </w:rPr>
        <w:t>arning</w:t>
      </w:r>
      <w:r w:rsidR="00AE58C0">
        <w:t xml:space="preserve">, </w:t>
      </w:r>
      <w:r w:rsidR="00B30110">
        <w:t xml:space="preserve">to refer to </w:t>
      </w:r>
      <w:r w:rsidR="00AE58C0">
        <w:t xml:space="preserve">classes of </w:t>
      </w:r>
      <w:proofErr w:type="gramStart"/>
      <w:r w:rsidR="00AE58C0">
        <w:t xml:space="preserve">algorithms </w:t>
      </w:r>
      <w:r w:rsidR="002E3774">
        <w:t xml:space="preserve"> within</w:t>
      </w:r>
      <w:proofErr w:type="gramEnd"/>
      <w:r w:rsidR="002E3774">
        <w:t xml:space="preserve"> the field of </w:t>
      </w:r>
      <w:r w:rsidR="00D50505">
        <w:t>Artificial In</w:t>
      </w:r>
      <w:r w:rsidR="002E3774">
        <w:t>t</w:t>
      </w:r>
      <w:r w:rsidR="00D50505">
        <w:t>elligence</w:t>
      </w:r>
      <w:r w:rsidR="00F61C3F">
        <w:t>,</w:t>
      </w:r>
      <w:r w:rsidR="00B30110">
        <w:t xml:space="preserve"> </w:t>
      </w:r>
      <w:r w:rsidR="00CB297E">
        <w:t>used</w:t>
      </w:r>
      <w:r w:rsidR="007F7EA7">
        <w:t xml:space="preserve"> to create </w:t>
      </w:r>
      <w:r w:rsidR="00E02DC9">
        <w:t>predictive</w:t>
      </w:r>
      <w:r w:rsidR="006948A7">
        <w:t xml:space="preserve"> model</w:t>
      </w:r>
      <w:r w:rsidR="00E02DC9">
        <w:t>s</w:t>
      </w:r>
      <w:r w:rsidR="00681BB2">
        <w:t>, through a process of training on a dataset.</w:t>
      </w:r>
      <w:r w:rsidR="001854B7">
        <w:t xml:space="preserve"> </w:t>
      </w:r>
      <w:r w:rsidR="007F7EA7">
        <w:t xml:space="preserve"> </w:t>
      </w:r>
    </w:p>
    <w:p w14:paraId="1C2D5817" w14:textId="2448AC01" w:rsidR="005777C6" w:rsidRDefault="6C5A3353" w:rsidP="000F32DB">
      <w:pPr>
        <w:pStyle w:val="ListParagraph"/>
        <w:numPr>
          <w:ilvl w:val="0"/>
          <w:numId w:val="21"/>
        </w:numPr>
      </w:pPr>
      <w:commentRangeStart w:id="3"/>
      <w:r>
        <w:t>‘</w:t>
      </w:r>
      <w:r w:rsidRPr="000C6168">
        <w:rPr>
          <w:b/>
          <w:bCs/>
        </w:rPr>
        <w:t>model’</w:t>
      </w:r>
      <w:r>
        <w:t xml:space="preserve"> </w:t>
      </w:r>
      <w:commentRangeEnd w:id="3"/>
      <w:r w:rsidR="005777C6">
        <w:rPr>
          <w:rStyle w:val="CommentReference"/>
        </w:rPr>
        <w:commentReference w:id="3"/>
      </w:r>
      <w:r>
        <w:t xml:space="preserve">to refer to the trained model, and associated files, that the researcher wishes to </w:t>
      </w:r>
      <w:r w:rsidR="00801ABC">
        <w:t>output</w:t>
      </w:r>
      <w:r>
        <w:t xml:space="preserve"> from the TRE.</w:t>
      </w:r>
    </w:p>
    <w:p w14:paraId="56F75F11" w14:textId="77777777" w:rsidR="00444D1E" w:rsidRDefault="00F04ACC" w:rsidP="000F32DB">
      <w:pPr>
        <w:pStyle w:val="ListParagraph"/>
        <w:numPr>
          <w:ilvl w:val="0"/>
          <w:numId w:val="21"/>
        </w:numPr>
      </w:pPr>
      <w:r>
        <w:t>‘</w:t>
      </w:r>
      <w:proofErr w:type="gramStart"/>
      <w:r w:rsidRPr="000C6168">
        <w:rPr>
          <w:b/>
          <w:bCs/>
        </w:rPr>
        <w:t>training</w:t>
      </w:r>
      <w:proofErr w:type="gramEnd"/>
      <w:r w:rsidRPr="000C6168">
        <w:rPr>
          <w:b/>
          <w:bCs/>
        </w:rPr>
        <w:t xml:space="preserve"> data’</w:t>
      </w:r>
      <w:r w:rsidR="00AD3CA6">
        <w:t xml:space="preserve">, </w:t>
      </w:r>
      <w:r w:rsidR="00515C8B">
        <w:t>‘</w:t>
      </w:r>
      <w:r w:rsidR="00515C8B" w:rsidRPr="000C6168">
        <w:rPr>
          <w:b/>
          <w:bCs/>
        </w:rPr>
        <w:t>validation data</w:t>
      </w:r>
      <w:r w:rsidR="00515C8B">
        <w:t>’ and ‘</w:t>
      </w:r>
      <w:r w:rsidR="00515C8B" w:rsidRPr="000C6168">
        <w:rPr>
          <w:b/>
          <w:bCs/>
        </w:rPr>
        <w:t>test data</w:t>
      </w:r>
      <w:proofErr w:type="gramStart"/>
      <w:r w:rsidR="00515C8B">
        <w:t xml:space="preserve">’ </w:t>
      </w:r>
      <w:r>
        <w:t xml:space="preserve"> to</w:t>
      </w:r>
      <w:proofErr w:type="gramEnd"/>
      <w:r>
        <w:t xml:space="preserve"> refer t</w:t>
      </w:r>
      <w:r w:rsidR="00515C8B">
        <w:t>o</w:t>
      </w:r>
      <w:r>
        <w:t xml:space="preserve"> the </w:t>
      </w:r>
      <w:r w:rsidR="00515C8B">
        <w:t>three separate partitions</w:t>
      </w:r>
      <w:r w:rsidR="004A22C0">
        <w:t xml:space="preserve"> of the available data. </w:t>
      </w:r>
      <w:r w:rsidR="008B67C4">
        <w:t>Typically</w:t>
      </w:r>
      <w:r w:rsidR="00207B31">
        <w:t>:</w:t>
      </w:r>
      <w:r w:rsidR="008B67C4">
        <w:t xml:space="preserve"> </w:t>
      </w:r>
    </w:p>
    <w:p w14:paraId="1B988982" w14:textId="1CCB7C76" w:rsidR="00444D1E" w:rsidRDefault="00B0666D" w:rsidP="00444D1E">
      <w:pPr>
        <w:pStyle w:val="ListParagraph"/>
        <w:numPr>
          <w:ilvl w:val="1"/>
          <w:numId w:val="21"/>
        </w:numPr>
      </w:pPr>
      <w:r>
        <w:t>T</w:t>
      </w:r>
      <w:r w:rsidR="008B67C4">
        <w:t>raining dat</w:t>
      </w:r>
      <w:r w:rsidR="00207B31">
        <w:t>a</w:t>
      </w:r>
      <w:r w:rsidR="008B67C4">
        <w:t xml:space="preserve"> is used </w:t>
      </w:r>
      <w:r w:rsidR="00D91D6D">
        <w:t xml:space="preserve">for </w:t>
      </w:r>
      <w:r w:rsidR="00D91D6D">
        <w:rPr>
          <w:i/>
          <w:iCs/>
        </w:rPr>
        <w:t>learning</w:t>
      </w:r>
      <w:r w:rsidR="008B67C4">
        <w:t>- updat</w:t>
      </w:r>
      <w:r w:rsidR="00D91D6D">
        <w:t>ing</w:t>
      </w:r>
      <w:r w:rsidR="008B67C4">
        <w:t xml:space="preserve"> the </w:t>
      </w:r>
      <w:r w:rsidR="00207B31">
        <w:t xml:space="preserve">parameters within a model. </w:t>
      </w:r>
    </w:p>
    <w:p w14:paraId="2A18ACDA" w14:textId="563229CA" w:rsidR="00430F93" w:rsidRDefault="00207B31" w:rsidP="00444D1E">
      <w:pPr>
        <w:pStyle w:val="ListParagraph"/>
        <w:numPr>
          <w:ilvl w:val="1"/>
          <w:numId w:val="21"/>
        </w:numPr>
      </w:pPr>
      <w:r>
        <w:t xml:space="preserve">Validation data is used </w:t>
      </w:r>
      <w:r w:rsidR="00D91D6D">
        <w:t xml:space="preserve">for </w:t>
      </w:r>
      <w:r w:rsidR="00D91D6D">
        <w:rPr>
          <w:i/>
          <w:iCs/>
        </w:rPr>
        <w:t xml:space="preserve">model </w:t>
      </w:r>
      <w:r w:rsidR="00D91D6D" w:rsidRPr="000C6168">
        <w:t>selection</w:t>
      </w:r>
      <w:r w:rsidR="00444D1E">
        <w:t xml:space="preserve"> - </w:t>
      </w:r>
      <w:r w:rsidRPr="00444D1E">
        <w:t>to</w:t>
      </w:r>
      <w:r>
        <w:t xml:space="preserve"> compare models but not update weights</w:t>
      </w:r>
      <w:r w:rsidR="00DF7718">
        <w:t xml:space="preserve">. </w:t>
      </w:r>
    </w:p>
    <w:p w14:paraId="406F7190" w14:textId="77374382" w:rsidR="00130013" w:rsidRDefault="00130013" w:rsidP="00E14E67">
      <w:pPr>
        <w:pStyle w:val="ListParagraph"/>
        <w:numPr>
          <w:ilvl w:val="1"/>
          <w:numId w:val="21"/>
        </w:numPr>
      </w:pPr>
      <w:r>
        <w:t>Test data is used at</w:t>
      </w:r>
      <w:r w:rsidR="00C43E88">
        <w:t xml:space="preserve"> the end of the process to </w:t>
      </w:r>
      <w:r w:rsidR="00C43E88" w:rsidRPr="007E7590">
        <w:rPr>
          <w:i/>
          <w:iCs/>
        </w:rPr>
        <w:t>estimate the accuracy</w:t>
      </w:r>
      <w:r w:rsidR="00C43E88">
        <w:t xml:space="preserve"> of the selected model on unseen data.</w:t>
      </w:r>
    </w:p>
    <w:p w14:paraId="4FA22559" w14:textId="77777777" w:rsidR="00F31BBE" w:rsidRDefault="00F31BBE" w:rsidP="00E14E67">
      <w:pPr>
        <w:pStyle w:val="ListParagraph"/>
        <w:numPr>
          <w:ilvl w:val="1"/>
          <w:numId w:val="21"/>
        </w:numPr>
      </w:pPr>
    </w:p>
    <w:p w14:paraId="33322186" w14:textId="404FB165" w:rsidR="00274584" w:rsidRDefault="00274584" w:rsidP="00482125">
      <w:pPr>
        <w:pStyle w:val="ListParagraph"/>
        <w:numPr>
          <w:ilvl w:val="0"/>
          <w:numId w:val="21"/>
        </w:numPr>
      </w:pPr>
      <w:r>
        <w:t>‘</w:t>
      </w:r>
      <w:proofErr w:type="gramStart"/>
      <w:r w:rsidRPr="00C111A6">
        <w:rPr>
          <w:b/>
          <w:bCs/>
        </w:rPr>
        <w:t>privacy</w:t>
      </w:r>
      <w:proofErr w:type="gramEnd"/>
      <w:r w:rsidRPr="00C111A6">
        <w:rPr>
          <w:b/>
          <w:bCs/>
        </w:rPr>
        <w:t xml:space="preserve"> leakage</w:t>
      </w:r>
      <w:r>
        <w:t xml:space="preserve">’ </w:t>
      </w:r>
      <w:ins w:id="4" w:author="Jim Smith" w:date="2025-07-03T14:31:00Z" w16du:dateUtc="2025-07-03T13:31:00Z">
        <w:r w:rsidR="00137DE6">
          <w:t>to refer to sensitive data being exposed/reve</w:t>
        </w:r>
      </w:ins>
      <w:ins w:id="5" w:author="Jim Smith" w:date="2025-07-03T14:32:00Z" w16du:dateUtc="2025-07-03T13:32:00Z">
        <w:r w:rsidR="00157E57">
          <w:t>a</w:t>
        </w:r>
      </w:ins>
      <w:ins w:id="6" w:author="Jim Smith" w:date="2025-07-03T14:31:00Z" w16du:dateUtc="2025-07-03T13:31:00Z">
        <w:r w:rsidR="00137DE6">
          <w:t xml:space="preserve">led. This </w:t>
        </w:r>
      </w:ins>
      <w:del w:id="7" w:author="Jim Smith" w:date="2025-07-03T14:32:00Z" w16du:dateUtc="2025-07-03T13:32:00Z">
        <w:r w:rsidDel="00157E57">
          <w:delText>to refer</w:delText>
        </w:r>
      </w:del>
      <w:ins w:id="8" w:author="Jim Smith" w:date="2025-07-03T14:32:00Z" w16du:dateUtc="2025-07-03T13:32:00Z">
        <w:r w:rsidR="00157E57">
          <w:t xml:space="preserve">will usually </w:t>
        </w:r>
      </w:ins>
      <w:del w:id="9" w:author="Jim Smith" w:date="2025-07-03T14:32:00Z" w16du:dateUtc="2025-07-03T13:32:00Z">
        <w:r w:rsidDel="001F63EB">
          <w:delText xml:space="preserve"> to the </w:delText>
        </w:r>
      </w:del>
      <w:r>
        <w:t>result</w:t>
      </w:r>
      <w:ins w:id="10" w:author="Jim Smith" w:date="2025-07-03T14:32:00Z" w16du:dateUtc="2025-07-03T13:32:00Z">
        <w:r w:rsidR="001F63EB">
          <w:t xml:space="preserve"> from an external person running</w:t>
        </w:r>
      </w:ins>
      <w:del w:id="11" w:author="Jim Smith" w:date="2025-07-03T14:33:00Z" w16du:dateUtc="2025-07-03T13:33:00Z">
        <w:r w:rsidDel="001F63EB">
          <w:delText>s</w:delText>
        </w:r>
        <w:r w:rsidDel="009306FA">
          <w:delText xml:space="preserve"> of</w:delText>
        </w:r>
      </w:del>
      <w:r>
        <w:t xml:space="preserve"> various ‘attacks</w:t>
      </w:r>
      <w:r w:rsidR="00776F6B">
        <w:t xml:space="preserve">’ on a model that may </w:t>
      </w:r>
      <w:r w:rsidR="0026539B">
        <w:t>reveal (parts of) the</w:t>
      </w:r>
      <w:r w:rsidR="00B21D57">
        <w:t xml:space="preserve"> confidential data</w:t>
      </w:r>
      <w:r w:rsidR="0026539B">
        <w:t xml:space="preserve"> it was trained</w:t>
      </w:r>
      <w:r w:rsidR="00482125">
        <w:t xml:space="preserve"> </w:t>
      </w:r>
      <w:r w:rsidR="0026539B">
        <w:t>on (se</w:t>
      </w:r>
      <w:r w:rsidR="00482125">
        <w:t xml:space="preserve">c </w:t>
      </w:r>
      <w:r w:rsidR="00556500">
        <w:fldChar w:fldCharType="begin"/>
      </w:r>
      <w:r w:rsidR="00556500">
        <w:instrText xml:space="preserve"> REF _Ref200119053 \r \h </w:instrText>
      </w:r>
      <w:r w:rsidR="00556500">
        <w:fldChar w:fldCharType="separate"/>
      </w:r>
      <w:r w:rsidR="00556500">
        <w:t>3.2</w:t>
      </w:r>
      <w:r w:rsidR="00556500">
        <w:fldChar w:fldCharType="end"/>
      </w:r>
      <w:r w:rsidR="00482125">
        <w:t>)</w:t>
      </w:r>
      <w:r>
        <w:t>.</w:t>
      </w:r>
    </w:p>
    <w:p w14:paraId="47BCF1AE" w14:textId="7B9741BE" w:rsidR="00EE76DF" w:rsidRDefault="008F295D" w:rsidP="000F32DB">
      <w:pPr>
        <w:pStyle w:val="ListParagraph"/>
        <w:numPr>
          <w:ilvl w:val="0"/>
          <w:numId w:val="21"/>
        </w:numPr>
      </w:pPr>
      <w:r w:rsidRPr="00C111A6">
        <w:rPr>
          <w:b/>
          <w:bCs/>
        </w:rPr>
        <w:t>s</w:t>
      </w:r>
      <w:r w:rsidR="002C1C2C" w:rsidRPr="00C111A6">
        <w:rPr>
          <w:b/>
          <w:bCs/>
        </w:rPr>
        <w:t>acro-ml</w:t>
      </w:r>
      <w:r w:rsidR="00EE76DF">
        <w:t xml:space="preserve"> to refer</w:t>
      </w:r>
      <w:r w:rsidR="006C1D9C">
        <w:t xml:space="preserve"> to</w:t>
      </w:r>
      <w:r w:rsidR="00EE76DF">
        <w:t xml:space="preserve"> the toolkit</w:t>
      </w:r>
      <w:r w:rsidR="00AB11EF">
        <w:t xml:space="preserve"> produced in the </w:t>
      </w:r>
      <w:hyperlink r:id="rId16" w:history="1">
        <w:commentRangeStart w:id="12"/>
        <w:commentRangeStart w:id="13"/>
        <w:r w:rsidR="0026765A" w:rsidRPr="00FF298B">
          <w:rPr>
            <w:rStyle w:val="Hyperlink"/>
            <w:rFonts w:ascii="Helvetica" w:hAnsi="Helvetica" w:cs="Helvetica"/>
            <w:kern w:val="0"/>
            <w:sz w:val="22"/>
            <w:szCs w:val="22"/>
          </w:rPr>
          <w:t>GRAIMATTER</w:t>
        </w:r>
      </w:hyperlink>
      <w:r w:rsidR="0026765A">
        <w:t xml:space="preserve">, </w:t>
      </w:r>
      <w:hyperlink r:id="rId17" w:history="1">
        <w:r w:rsidR="0026765A" w:rsidRPr="009400BA">
          <w:rPr>
            <w:rStyle w:val="Hyperlink"/>
          </w:rPr>
          <w:t>SACRO</w:t>
        </w:r>
      </w:hyperlink>
      <w:r w:rsidR="00AB11EF">
        <w:t>,</w:t>
      </w:r>
      <w:r w:rsidR="00EE76DF">
        <w:t xml:space="preserve"> </w:t>
      </w:r>
      <w:r w:rsidR="00AB11EF">
        <w:t>and subsequent projects</w:t>
      </w:r>
      <w:commentRangeEnd w:id="12"/>
      <w:r>
        <w:rPr>
          <w:rStyle w:val="CommentReference"/>
        </w:rPr>
        <w:commentReference w:id="12"/>
      </w:r>
      <w:commentRangeEnd w:id="13"/>
      <w:r>
        <w:rPr>
          <w:rStyle w:val="CommentReference"/>
        </w:rPr>
        <w:commentReference w:id="13"/>
      </w:r>
      <w:r w:rsidR="009400BA">
        <w:t xml:space="preserve"> (e.g. </w:t>
      </w:r>
      <w:hyperlink r:id="rId18" w:anchor=":~:text=TREvolution%2C%20funded%20by%20UK%20Research,data%20infrastructures%20—%20secure%20environments%20where" w:history="1">
        <w:r w:rsidR="009400BA" w:rsidRPr="00C7405D">
          <w:rPr>
            <w:rStyle w:val="Hyperlink"/>
          </w:rPr>
          <w:t>TREvolution</w:t>
        </w:r>
      </w:hyperlink>
      <w:r w:rsidR="009400BA">
        <w:t>)</w:t>
      </w:r>
      <w:r w:rsidR="006105B7">
        <w:t xml:space="preserve"> as implemented in the python package </w:t>
      </w:r>
      <w:hyperlink r:id="rId19" w:history="1">
        <w:r w:rsidR="002C1C2C" w:rsidRPr="007B0B47">
          <w:rPr>
            <w:rStyle w:val="Hyperlink"/>
          </w:rPr>
          <w:t>sacroml</w:t>
        </w:r>
      </w:hyperlink>
      <w:r w:rsidR="006105B7">
        <w:t>.</w:t>
      </w:r>
    </w:p>
    <w:p w14:paraId="0374040D" w14:textId="792290BE" w:rsidR="00B76A0A" w:rsidRDefault="00B76A0A" w:rsidP="25A77198">
      <w:pPr>
        <w:pStyle w:val="ListParagraph"/>
        <w:numPr>
          <w:ilvl w:val="0"/>
          <w:numId w:val="21"/>
        </w:numPr>
        <w:rPr>
          <w:color w:val="0F9ED5" w:themeColor="accent4"/>
        </w:rPr>
      </w:pPr>
      <w:r w:rsidRPr="25A77198">
        <w:rPr>
          <w:color w:val="0F9ED5" w:themeColor="accent4"/>
        </w:rPr>
        <w:t xml:space="preserve">Text in </w:t>
      </w:r>
      <w:r w:rsidR="002851BB">
        <w:rPr>
          <w:color w:val="0F9ED5" w:themeColor="accent4"/>
        </w:rPr>
        <w:t>this</w:t>
      </w:r>
      <w:r w:rsidR="002851BB" w:rsidRPr="25A77198">
        <w:rPr>
          <w:color w:val="0F9ED5" w:themeColor="accent4"/>
        </w:rPr>
        <w:t xml:space="preserve"> </w:t>
      </w:r>
      <w:r w:rsidRPr="25A77198">
        <w:rPr>
          <w:color w:val="0F9ED5" w:themeColor="accent4"/>
        </w:rPr>
        <w:t>font is intended t</w:t>
      </w:r>
      <w:r w:rsidR="0083415B" w:rsidRPr="25A77198">
        <w:rPr>
          <w:color w:val="0F9ED5" w:themeColor="accent4"/>
        </w:rPr>
        <w:t>o</w:t>
      </w:r>
      <w:r w:rsidRPr="25A77198">
        <w:rPr>
          <w:color w:val="0F9ED5" w:themeColor="accent4"/>
        </w:rPr>
        <w:t xml:space="preserve"> </w:t>
      </w:r>
      <w:proofErr w:type="gramStart"/>
      <w:r w:rsidRPr="25A77198">
        <w:rPr>
          <w:color w:val="0F9ED5" w:themeColor="accent4"/>
        </w:rPr>
        <w:t>provide</w:t>
      </w:r>
      <w:proofErr w:type="gramEnd"/>
      <w:r w:rsidRPr="25A77198">
        <w:rPr>
          <w:color w:val="0F9ED5" w:themeColor="accent4"/>
        </w:rPr>
        <w:t xml:space="preserve"> illustrative examp</w:t>
      </w:r>
      <w:r w:rsidR="0083415B" w:rsidRPr="25A77198">
        <w:rPr>
          <w:color w:val="0F9ED5" w:themeColor="accent4"/>
        </w:rPr>
        <w:t>les.</w:t>
      </w:r>
      <w:commentRangeStart w:id="14"/>
      <w:commentRangeEnd w:id="14"/>
      <w:r>
        <w:rPr>
          <w:rStyle w:val="CommentReference"/>
        </w:rPr>
        <w:commentReference w:id="14"/>
      </w:r>
    </w:p>
    <w:p w14:paraId="4940664B" w14:textId="12991FDB" w:rsidR="005777C6" w:rsidRPr="005777C6" w:rsidRDefault="005777C6" w:rsidP="005777C6"/>
    <w:p w14:paraId="07683307" w14:textId="77777777" w:rsidR="00961424" w:rsidRDefault="00961424">
      <w:pPr>
        <w:rPr>
          <w:rFonts w:asciiTheme="majorHAnsi" w:eastAsiaTheme="majorEastAsia" w:hAnsiTheme="majorHAnsi" w:cstheme="majorBidi"/>
          <w:color w:val="0F4761" w:themeColor="accent1" w:themeShade="BF"/>
          <w:sz w:val="32"/>
          <w:szCs w:val="32"/>
          <w:highlight w:val="lightGray"/>
        </w:rPr>
      </w:pPr>
      <w:r>
        <w:rPr>
          <w:highlight w:val="lightGray"/>
        </w:rPr>
        <w:br w:type="page"/>
      </w:r>
    </w:p>
    <w:p w14:paraId="2F6EA5F5" w14:textId="3A8A4C0C" w:rsidR="006D4761" w:rsidRDefault="005F787F" w:rsidP="00A776E1">
      <w:pPr>
        <w:pStyle w:val="Heading2"/>
        <w:numPr>
          <w:ilvl w:val="0"/>
          <w:numId w:val="0"/>
        </w:numPr>
      </w:pPr>
      <w:r>
        <w:lastRenderedPageBreak/>
        <w:t>Assumptions:</w:t>
      </w:r>
      <w:commentRangeStart w:id="15"/>
      <w:commentRangeEnd w:id="15"/>
      <w:r>
        <w:rPr>
          <w:rStyle w:val="CommentReference"/>
        </w:rPr>
        <w:commentReference w:id="15"/>
      </w:r>
    </w:p>
    <w:p w14:paraId="34E37096" w14:textId="7A9FA11F" w:rsidR="005F787F" w:rsidRDefault="005F787F" w:rsidP="008F295D">
      <w:pPr>
        <w:pStyle w:val="ListParagraph"/>
        <w:numPr>
          <w:ilvl w:val="0"/>
          <w:numId w:val="24"/>
        </w:numPr>
        <w:ind w:left="720"/>
      </w:pPr>
      <w:r>
        <w:t xml:space="preserve">Research will take place in an environment in which the python </w:t>
      </w:r>
      <w:r w:rsidR="0010095B">
        <w:t xml:space="preserve">language is </w:t>
      </w:r>
      <w:proofErr w:type="gramStart"/>
      <w:r w:rsidR="0010095B">
        <w:t>available</w:t>
      </w:r>
      <w:proofErr w:type="gramEnd"/>
      <w:r w:rsidR="00466A13">
        <w:t xml:space="preserve"> and t</w:t>
      </w:r>
      <w:r w:rsidR="002439F2">
        <w:t xml:space="preserve">he </w:t>
      </w:r>
      <w:r>
        <w:t xml:space="preserve">package </w:t>
      </w:r>
      <w:r w:rsidR="00B202B2">
        <w:t>sacro</w:t>
      </w:r>
      <w:r w:rsidR="00561E24">
        <w:t>-</w:t>
      </w:r>
      <w:r w:rsidR="00B202B2">
        <w:t xml:space="preserve">ml </w:t>
      </w:r>
      <w:r>
        <w:t>has bee</w:t>
      </w:r>
      <w:r w:rsidR="002439F2">
        <w:t>n</w:t>
      </w:r>
      <w:r>
        <w:t xml:space="preserve"> installed</w:t>
      </w:r>
      <w:r w:rsidR="006233DC">
        <w:t xml:space="preserve"> by the T</w:t>
      </w:r>
      <w:r w:rsidR="009126B1">
        <w:t>R</w:t>
      </w:r>
      <w:r w:rsidR="006233DC">
        <w:t xml:space="preserve">E </w:t>
      </w:r>
      <w:proofErr w:type="gramStart"/>
      <w:r w:rsidR="006233DC">
        <w:t>staff</w:t>
      </w:r>
      <w:r w:rsidR="00234125">
        <w:t>,</w:t>
      </w:r>
      <w:r w:rsidR="00856DBF">
        <w:t xml:space="preserve"> or</w:t>
      </w:r>
      <w:proofErr w:type="gramEnd"/>
      <w:r w:rsidR="00856DBF">
        <w:t xml:space="preserve"> can be </w:t>
      </w:r>
      <w:commentRangeStart w:id="16"/>
      <w:r w:rsidR="00856DBF">
        <w:t>installed by the researcher</w:t>
      </w:r>
      <w:r>
        <w:t>.</w:t>
      </w:r>
      <w:commentRangeEnd w:id="16"/>
      <w:r>
        <w:rPr>
          <w:rStyle w:val="CommentReference"/>
        </w:rPr>
        <w:commentReference w:id="16"/>
      </w:r>
      <w:r>
        <w:t xml:space="preserve"> </w:t>
      </w:r>
    </w:p>
    <w:p w14:paraId="7ABD84E6" w14:textId="4072E781" w:rsidR="18226415" w:rsidRDefault="18226415" w:rsidP="18226415">
      <w:pPr>
        <w:pStyle w:val="ListParagraph"/>
        <w:numPr>
          <w:ilvl w:val="0"/>
          <w:numId w:val="24"/>
        </w:numPr>
        <w:ind w:left="720"/>
      </w:pPr>
      <w:r>
        <w:t>Models will be created and trained using a mixture of modules from scikit-learn, xgboost, and/or one or both of keras/tensorflow and pytorch. (This list of supported packages is expected to expand in due course).</w:t>
      </w:r>
    </w:p>
    <w:p w14:paraId="17C27B92" w14:textId="29CC0CDE" w:rsidR="18226415" w:rsidRPr="00DB10CF" w:rsidRDefault="6C5A3353" w:rsidP="43C3DB9C">
      <w:pPr>
        <w:pStyle w:val="ListParagraph"/>
        <w:numPr>
          <w:ilvl w:val="0"/>
          <w:numId w:val="24"/>
        </w:numPr>
        <w:ind w:left="720"/>
        <w:rPr>
          <w:rFonts w:eastAsiaTheme="minorEastAsia"/>
          <w:color w:val="45B0E1" w:themeColor="accent1" w:themeTint="99"/>
        </w:rPr>
      </w:pPr>
      <w:commentRangeStart w:id="17"/>
      <w:commentRangeStart w:id="18"/>
      <w:r w:rsidRPr="6C5A3353">
        <w:rPr>
          <w:rFonts w:ascii="Segoe UI" w:eastAsia="Segoe UI" w:hAnsi="Segoe UI" w:cs="Segoe UI"/>
          <w:color w:val="333333"/>
        </w:rPr>
        <w:t>T</w:t>
      </w:r>
      <w:r w:rsidRPr="00BF19FC">
        <w:rPr>
          <w:rFonts w:eastAsiaTheme="minorEastAsia"/>
          <w:color w:val="333333"/>
        </w:rPr>
        <w:t xml:space="preserve">he model to be </w:t>
      </w:r>
      <w:r w:rsidR="00085410">
        <w:rPr>
          <w:rFonts w:eastAsiaTheme="minorEastAsia"/>
          <w:color w:val="333333"/>
        </w:rPr>
        <w:t>output</w:t>
      </w:r>
      <w:r w:rsidR="00085410" w:rsidRPr="00BF19FC">
        <w:rPr>
          <w:rFonts w:eastAsiaTheme="minorEastAsia"/>
          <w:color w:val="333333"/>
        </w:rPr>
        <w:t xml:space="preserve"> </w:t>
      </w:r>
      <w:r w:rsidRPr="00BF19FC">
        <w:rPr>
          <w:rFonts w:eastAsiaTheme="minorEastAsia"/>
          <w:color w:val="333333"/>
        </w:rPr>
        <w:t>must output numerical predictions</w:t>
      </w:r>
      <w:r w:rsidR="00023DDD">
        <w:rPr>
          <w:rFonts w:eastAsiaTheme="minorEastAsia"/>
          <w:color w:val="333333"/>
        </w:rPr>
        <w:t>.</w:t>
      </w:r>
      <w:r w:rsidR="005454CA">
        <w:rPr>
          <w:rFonts w:eastAsiaTheme="minorEastAsia"/>
          <w:color w:val="333333"/>
        </w:rPr>
        <w:t xml:space="preserve"> </w:t>
      </w:r>
      <w:r w:rsidR="005454CA" w:rsidRPr="00E15B47">
        <w:rPr>
          <w:rFonts w:eastAsiaTheme="minorEastAsia"/>
          <w:color w:val="00B0F0"/>
        </w:rPr>
        <w:t>For example</w:t>
      </w:r>
      <w:r w:rsidR="00FD747C" w:rsidRPr="00E15B47">
        <w:rPr>
          <w:rFonts w:eastAsiaTheme="minorEastAsia"/>
          <w:color w:val="00B0F0"/>
        </w:rPr>
        <w:t>,</w:t>
      </w:r>
      <w:r w:rsidR="005454CA" w:rsidRPr="00E15B47">
        <w:rPr>
          <w:rFonts w:eastAsiaTheme="minorEastAsia"/>
          <w:color w:val="00B0F0"/>
        </w:rPr>
        <w:t xml:space="preserve"> the </w:t>
      </w:r>
      <w:r w:rsidR="00316752" w:rsidRPr="00E15B47">
        <w:rPr>
          <w:rFonts w:eastAsiaTheme="minorEastAsia"/>
          <w:color w:val="00B0F0"/>
        </w:rPr>
        <w:t>probability that a given record</w:t>
      </w:r>
      <w:r w:rsidR="00870108" w:rsidRPr="00E15B47">
        <w:rPr>
          <w:rFonts w:eastAsiaTheme="minorEastAsia"/>
          <w:color w:val="00B0F0"/>
        </w:rPr>
        <w:t xml:space="preserve"> comes from a given class</w:t>
      </w:r>
      <w:r w:rsidR="00BD7ED6" w:rsidRPr="00E15B47">
        <w:rPr>
          <w:rFonts w:eastAsiaTheme="minorEastAsia"/>
          <w:color w:val="00B0F0"/>
        </w:rPr>
        <w:t xml:space="preserve"> A</w:t>
      </w:r>
      <w:r w:rsidR="00E15B47">
        <w:rPr>
          <w:rFonts w:eastAsiaTheme="minorEastAsia"/>
          <w:color w:val="00B0F0"/>
        </w:rPr>
        <w:t xml:space="preserve"> (a number between 0 and 1</w:t>
      </w:r>
      <w:proofErr w:type="gramStart"/>
      <w:r w:rsidR="00E15B47">
        <w:rPr>
          <w:rFonts w:eastAsiaTheme="minorEastAsia"/>
          <w:color w:val="00B0F0"/>
        </w:rPr>
        <w:t>)</w:t>
      </w:r>
      <w:r w:rsidR="00655E82" w:rsidRPr="007C0240">
        <w:rPr>
          <w:rFonts w:eastAsiaTheme="minorEastAsia"/>
          <w:color w:val="00B0F0"/>
        </w:rPr>
        <w:t xml:space="preserve">, </w:t>
      </w:r>
      <w:r w:rsidRPr="007C0240">
        <w:rPr>
          <w:rFonts w:eastAsiaTheme="minorEastAsia"/>
          <w:color w:val="00B0F0"/>
        </w:rPr>
        <w:t xml:space="preserve"> rather</w:t>
      </w:r>
      <w:proofErr w:type="gramEnd"/>
      <w:r w:rsidRPr="007C0240">
        <w:rPr>
          <w:rFonts w:eastAsiaTheme="minorEastAsia"/>
          <w:color w:val="00B0F0"/>
        </w:rPr>
        <w:t xml:space="preserve"> than the text </w:t>
      </w:r>
      <w:r w:rsidR="00016573" w:rsidRPr="007C0240">
        <w:rPr>
          <w:rFonts w:eastAsiaTheme="minorEastAsia"/>
          <w:color w:val="00B0F0"/>
        </w:rPr>
        <w:t xml:space="preserve">label </w:t>
      </w:r>
      <w:r w:rsidRPr="007C0240">
        <w:rPr>
          <w:rFonts w:eastAsiaTheme="minorEastAsia"/>
          <w:color w:val="00B0F0"/>
        </w:rPr>
        <w:t>“</w:t>
      </w:r>
      <w:proofErr w:type="spellStart"/>
      <w:r w:rsidRPr="007C0240">
        <w:rPr>
          <w:rFonts w:eastAsiaTheme="minorEastAsia"/>
          <w:color w:val="00B0F0"/>
        </w:rPr>
        <w:t>classA</w:t>
      </w:r>
      <w:proofErr w:type="spellEnd"/>
      <w:r w:rsidRPr="007C0240">
        <w:rPr>
          <w:rFonts w:eastAsiaTheme="minorEastAsia"/>
          <w:color w:val="00B0F0"/>
        </w:rPr>
        <w:t>”</w:t>
      </w:r>
      <w:commentRangeEnd w:id="17"/>
      <w:r w:rsidR="18226415" w:rsidRPr="007C0240">
        <w:rPr>
          <w:rStyle w:val="CommentReference"/>
          <w:color w:val="00B0F0"/>
        </w:rPr>
        <w:commentReference w:id="17"/>
      </w:r>
      <w:commentRangeEnd w:id="18"/>
      <w:r w:rsidR="18226415" w:rsidRPr="007C0240">
        <w:rPr>
          <w:rStyle w:val="CommentReference"/>
          <w:color w:val="00B0F0"/>
        </w:rPr>
        <w:commentReference w:id="18"/>
      </w:r>
      <w:r w:rsidR="007C0240">
        <w:rPr>
          <w:rFonts w:eastAsiaTheme="minorEastAsia"/>
          <w:color w:val="00B0F0"/>
        </w:rPr>
        <w:t>.</w:t>
      </w:r>
    </w:p>
    <w:p w14:paraId="4D4F4C55" w14:textId="3CEA83B9" w:rsidR="001A042F" w:rsidRDefault="001A042F" w:rsidP="5390F43E">
      <w:pPr>
        <w:pStyle w:val="ListParagraph"/>
        <w:numPr>
          <w:ilvl w:val="0"/>
          <w:numId w:val="24"/>
        </w:numPr>
        <w:ind w:left="720"/>
      </w:pPr>
      <w:r>
        <w:t xml:space="preserve">Researchers are familiar with </w:t>
      </w:r>
      <w:r w:rsidR="4144722B" w:rsidRPr="5390F43E">
        <w:t xml:space="preserve">standard Statistical Disclosure Control (SDC) concepts, even if they may not recognize them by name. These include methods such as k-anonymity (e.g., data treatments like suppression or rounding), threshold rules (ensuring </w:t>
      </w:r>
      <w:proofErr w:type="gramStart"/>
      <w:r w:rsidR="4144722B" w:rsidRPr="5390F43E">
        <w:t>minimum</w:t>
      </w:r>
      <w:proofErr w:type="gramEnd"/>
      <w:r w:rsidR="4144722B" w:rsidRPr="5390F43E">
        <w:t xml:space="preserve"> cell counts), and class disclosure controls.</w:t>
      </w:r>
    </w:p>
    <w:p w14:paraId="6543929B" w14:textId="0D43ADF2" w:rsidR="009E56A1" w:rsidRDefault="18226415" w:rsidP="5390F43E">
      <w:pPr>
        <w:pStyle w:val="ListParagraph"/>
        <w:numPr>
          <w:ilvl w:val="0"/>
          <w:numId w:val="24"/>
        </w:numPr>
        <w:ind w:left="720"/>
      </w:pPr>
      <w:r>
        <w:t xml:space="preserve">All parties (researchers, TRE staff, and project approval boards) are aware no model can ever be guaranteed to be completely immune to attacks. </w:t>
      </w:r>
    </w:p>
    <w:p w14:paraId="46438203" w14:textId="0C5F8245" w:rsidR="005F6EBE" w:rsidRDefault="18226415" w:rsidP="009E56A1">
      <w:pPr>
        <w:ind w:left="720"/>
      </w:pPr>
      <w:commentRangeStart w:id="19"/>
      <w:r>
        <w:t>Therefore</w:t>
      </w:r>
      <w:commentRangeEnd w:id="19"/>
      <w:r w:rsidR="0046339C">
        <w:rPr>
          <w:rStyle w:val="CommentReference"/>
        </w:rPr>
        <w:commentReference w:id="19"/>
      </w:r>
      <w:r>
        <w:t xml:space="preserve">, the level of confidence in a model’s security depends on how many different </w:t>
      </w:r>
      <w:r w:rsidR="009E56A1">
        <w:t xml:space="preserve">tests for </w:t>
      </w:r>
      <w:r>
        <w:t>vulnerability it successfully passes.</w:t>
      </w:r>
    </w:p>
    <w:p w14:paraId="430F26D2" w14:textId="7AF48349" w:rsidR="007E3CB9" w:rsidRDefault="6C5A3353" w:rsidP="008F295D">
      <w:pPr>
        <w:pStyle w:val="ListParagraph"/>
        <w:numPr>
          <w:ilvl w:val="0"/>
          <w:numId w:val="24"/>
        </w:numPr>
        <w:ind w:left="720"/>
      </w:pPr>
      <w:r>
        <w:t xml:space="preserve">Researchers </w:t>
      </w:r>
      <w:r w:rsidRPr="00D159F2">
        <w:rPr>
          <w:i/>
          <w:iCs/>
        </w:rPr>
        <w:t>may</w:t>
      </w:r>
      <w:r>
        <w:t xml:space="preserve"> make use of </w:t>
      </w:r>
      <w:r w:rsidR="00A602E1">
        <w:t>tools (such as sacroml)</w:t>
      </w:r>
      <w:r>
        <w:t xml:space="preserve"> to assess the vulnerability of their models, and use that information to adapt their pre-processing and training workflows accordingly, </w:t>
      </w:r>
    </w:p>
    <w:p w14:paraId="37512633" w14:textId="3BE79D47" w:rsidR="007E3CB9" w:rsidRDefault="6C5A3353" w:rsidP="008F295D">
      <w:pPr>
        <w:pStyle w:val="ListParagraph"/>
        <w:numPr>
          <w:ilvl w:val="1"/>
          <w:numId w:val="24"/>
        </w:numPr>
        <w:ind w:left="1440"/>
      </w:pPr>
      <w:r>
        <w:t xml:space="preserve">However, there will be a single stage where they will formally request release of the final trained model and provide evidence </w:t>
      </w:r>
      <w:proofErr w:type="gramStart"/>
      <w:r>
        <w:t>required</w:t>
      </w:r>
      <w:proofErr w:type="gramEnd"/>
      <w:r>
        <w:t xml:space="preserve"> to perform the </w:t>
      </w:r>
      <w:commentRangeStart w:id="20"/>
      <w:r>
        <w:t>vulnerability</w:t>
      </w:r>
      <w:commentRangeEnd w:id="20"/>
      <w:r w:rsidR="007E3CB9">
        <w:rPr>
          <w:rStyle w:val="CommentReference"/>
        </w:rPr>
        <w:commentReference w:id="20"/>
      </w:r>
      <w:r>
        <w:t xml:space="preserve"> testing.</w:t>
      </w:r>
    </w:p>
    <w:p w14:paraId="064B87E7" w14:textId="252807E8" w:rsidR="00A50895" w:rsidRDefault="6C5A3353" w:rsidP="008F295D">
      <w:pPr>
        <w:pStyle w:val="ListParagraph"/>
        <w:numPr>
          <w:ilvl w:val="1"/>
          <w:numId w:val="24"/>
        </w:numPr>
        <w:ind w:left="1440"/>
      </w:pPr>
      <w:r>
        <w:t>The evidence</w:t>
      </w:r>
      <w:r w:rsidR="002A218A">
        <w:t>,</w:t>
      </w:r>
      <w:r>
        <w:t xml:space="preserve"> and any additional/</w:t>
      </w:r>
      <w:r w:rsidR="00C31ECF">
        <w:t xml:space="preserve"> </w:t>
      </w:r>
      <w:proofErr w:type="gramStart"/>
      <w:r>
        <w:t>subsequent</w:t>
      </w:r>
      <w:proofErr w:type="gramEnd"/>
      <w:r>
        <w:t xml:space="preserve"> tests done by either the researcher or the TRE staff will be </w:t>
      </w:r>
      <w:proofErr w:type="gramStart"/>
      <w:r>
        <w:t>retained</w:t>
      </w:r>
      <w:proofErr w:type="gramEnd"/>
      <w:r>
        <w:t xml:space="preserve"> by the TRE provider. </w:t>
      </w:r>
    </w:p>
    <w:p w14:paraId="42DA8BE8" w14:textId="0814B4AB" w:rsidR="43C3DB9C" w:rsidRDefault="43C3DB9C" w:rsidP="43C3DB9C">
      <w:pPr>
        <w:pStyle w:val="ListParagraph"/>
        <w:numPr>
          <w:ilvl w:val="1"/>
          <w:numId w:val="24"/>
        </w:numPr>
        <w:ind w:left="1440"/>
      </w:pPr>
      <w:r>
        <w:t>Release of models may still be denied for other reasons.</w:t>
      </w:r>
    </w:p>
    <w:p w14:paraId="668E7569" w14:textId="77777777" w:rsidR="00AE380B" w:rsidRPr="00351918" w:rsidRDefault="6C5A3353" w:rsidP="00BC6BDA">
      <w:pPr>
        <w:pStyle w:val="ListParagraph"/>
        <w:numPr>
          <w:ilvl w:val="0"/>
          <w:numId w:val="23"/>
        </w:numPr>
        <w:ind w:left="720"/>
      </w:pPr>
      <w:r w:rsidRPr="00351918">
        <w:t>Researchers understand that</w:t>
      </w:r>
      <w:r w:rsidR="00AE380B" w:rsidRPr="00351918">
        <w:t>:</w:t>
      </w:r>
    </w:p>
    <w:p w14:paraId="1A2E98F9" w14:textId="6FD05FE8" w:rsidR="002B1454" w:rsidRPr="00351918" w:rsidRDefault="00BC6BDA" w:rsidP="002B1454">
      <w:pPr>
        <w:pStyle w:val="ListParagraph"/>
        <w:numPr>
          <w:ilvl w:val="1"/>
          <w:numId w:val="23"/>
        </w:numPr>
      </w:pPr>
      <w:r>
        <w:rPr>
          <w:b/>
          <w:bCs/>
        </w:rPr>
        <w:t xml:space="preserve"> </w:t>
      </w:r>
      <w:r w:rsidR="00FD1CEE" w:rsidRPr="00351918">
        <w:t>TREs may have differen</w:t>
      </w:r>
      <w:r w:rsidRPr="00351918">
        <w:t>t</w:t>
      </w:r>
      <w:r w:rsidR="00FD1CEE" w:rsidRPr="00351918">
        <w:t xml:space="preserve"> Information Governan</w:t>
      </w:r>
      <w:r w:rsidRPr="00351918">
        <w:t>c</w:t>
      </w:r>
      <w:r w:rsidR="00FD1CEE" w:rsidRPr="00351918">
        <w:t>e Requirements</w:t>
      </w:r>
      <w:r w:rsidRPr="00351918">
        <w:t xml:space="preserve"> and </w:t>
      </w:r>
      <w:r w:rsidR="005B7996" w:rsidRPr="00351918">
        <w:t>operational practice.</w:t>
      </w:r>
    </w:p>
    <w:p w14:paraId="4C1AF080" w14:textId="6422DC03" w:rsidR="002B1454" w:rsidRPr="00351918" w:rsidRDefault="00704DB1" w:rsidP="002B1454">
      <w:pPr>
        <w:pStyle w:val="ListParagraph"/>
        <w:numPr>
          <w:ilvl w:val="1"/>
          <w:numId w:val="23"/>
        </w:numPr>
        <w:rPr>
          <w:b/>
          <w:bCs/>
        </w:rPr>
      </w:pPr>
      <w:r w:rsidRPr="00351918">
        <w:rPr>
          <w:b/>
          <w:bCs/>
        </w:rPr>
        <w:t xml:space="preserve">Therefore, </w:t>
      </w:r>
      <w:r w:rsidR="6C5A3353" w:rsidRPr="00351918">
        <w:rPr>
          <w:b/>
          <w:bCs/>
        </w:rPr>
        <w:t xml:space="preserve">working with the TRE staff from the outset will result in a far greater chance of having models appropriately risk assessed and the </w:t>
      </w:r>
      <w:commentRangeStart w:id="21"/>
      <w:r w:rsidR="00801ABC" w:rsidRPr="00365251">
        <w:rPr>
          <w:b/>
          <w:bCs/>
        </w:rPr>
        <w:t>output</w:t>
      </w:r>
      <w:r w:rsidR="6C5A3353" w:rsidRPr="00351918">
        <w:rPr>
          <w:b/>
          <w:bCs/>
        </w:rPr>
        <w:t xml:space="preserve"> </w:t>
      </w:r>
      <w:commentRangeEnd w:id="21"/>
      <w:r w:rsidR="00A50895" w:rsidRPr="00351918">
        <w:rPr>
          <w:rStyle w:val="CommentReference"/>
          <w:b/>
          <w:bCs/>
        </w:rPr>
        <w:commentReference w:id="21"/>
      </w:r>
      <w:r w:rsidR="6C5A3353" w:rsidRPr="00351918">
        <w:rPr>
          <w:b/>
          <w:bCs/>
        </w:rPr>
        <w:t>decision made quickly.</w:t>
      </w:r>
    </w:p>
    <w:p w14:paraId="682B89EA" w14:textId="23DFEA45" w:rsidR="18226415" w:rsidRDefault="6C5A3353" w:rsidP="00961424">
      <w:pPr>
        <w:pStyle w:val="ListParagraph"/>
        <w:numPr>
          <w:ilvl w:val="1"/>
          <w:numId w:val="23"/>
        </w:numPr>
      </w:pPr>
      <w:r>
        <w:t xml:space="preserve">TRE staff may need to see their code. Whether this requires a </w:t>
      </w:r>
      <w:commentRangeStart w:id="22"/>
      <w:r>
        <w:t>Non-Disclosure Agreement</w:t>
      </w:r>
      <w:commentRangeEnd w:id="22"/>
      <w:r w:rsidR="18226415">
        <w:rPr>
          <w:rStyle w:val="CommentReference"/>
        </w:rPr>
        <w:commentReference w:id="22"/>
      </w:r>
      <w:r>
        <w:t xml:space="preserve"> is out of the scope of this document.</w:t>
      </w:r>
    </w:p>
    <w:p w14:paraId="418A027F" w14:textId="6863FA15" w:rsidR="00B73685" w:rsidRDefault="00B73685" w:rsidP="25A77198">
      <w:pPr>
        <w:rPr>
          <w:rFonts w:asciiTheme="majorHAnsi" w:eastAsiaTheme="majorEastAsia" w:hAnsiTheme="majorHAnsi" w:cstheme="majorBidi"/>
          <w:color w:val="0F4761" w:themeColor="accent1" w:themeShade="BF"/>
          <w:sz w:val="40"/>
          <w:szCs w:val="40"/>
          <w:highlight w:val="lightGray"/>
        </w:rPr>
      </w:pPr>
      <w:r w:rsidRPr="25A77198">
        <w:rPr>
          <w:rFonts w:asciiTheme="majorHAnsi" w:eastAsiaTheme="majorEastAsia" w:hAnsiTheme="majorHAnsi" w:cstheme="majorBidi"/>
          <w:color w:val="0F4761" w:themeColor="accent1" w:themeShade="BF"/>
          <w:sz w:val="40"/>
          <w:szCs w:val="40"/>
          <w:highlight w:val="lightGray"/>
        </w:rPr>
        <w:br w:type="page"/>
      </w:r>
      <w:commentRangeStart w:id="23"/>
      <w:commentRangeEnd w:id="23"/>
      <w:r>
        <w:rPr>
          <w:rStyle w:val="CommentReference"/>
        </w:rPr>
        <w:commentReference w:id="23"/>
      </w:r>
    </w:p>
    <w:p w14:paraId="27F08DF4" w14:textId="77777777" w:rsidR="00E634C7" w:rsidRDefault="00E634C7" w:rsidP="00E634C7">
      <w:pPr>
        <w:pStyle w:val="Heading1"/>
      </w:pPr>
      <w:r>
        <w:lastRenderedPageBreak/>
        <w:t>Summary of recommendations</w:t>
      </w:r>
      <w:commentRangeStart w:id="24"/>
      <w:commentRangeStart w:id="25"/>
      <w:commentRangeEnd w:id="24"/>
      <w:r>
        <w:rPr>
          <w:rStyle w:val="CommentReference"/>
        </w:rPr>
        <w:commentReference w:id="24"/>
      </w:r>
      <w:commentRangeEnd w:id="25"/>
      <w:r w:rsidR="00AE054C">
        <w:rPr>
          <w:rStyle w:val="CommentReference"/>
          <w:rFonts w:asciiTheme="minorHAnsi" w:eastAsiaTheme="minorHAnsi" w:hAnsiTheme="minorHAnsi" w:cstheme="minorBidi"/>
          <w:color w:val="auto"/>
        </w:rPr>
        <w:commentReference w:id="25"/>
      </w:r>
    </w:p>
    <w:p w14:paraId="528295D8" w14:textId="77777777" w:rsidR="00E634C7" w:rsidRDefault="00E634C7" w:rsidP="00E634C7"/>
    <w:tbl>
      <w:tblPr>
        <w:tblStyle w:val="GridTable1Light"/>
        <w:tblW w:w="0" w:type="auto"/>
        <w:tblLook w:val="04A0" w:firstRow="1" w:lastRow="0" w:firstColumn="1" w:lastColumn="0" w:noHBand="0" w:noVBand="1"/>
        <w:tblPrChange w:id="26" w:author="Jim Smith" w:date="2025-06-12T15:47:00Z" w16du:dateUtc="2025-06-12T14:47:00Z">
          <w:tblPr>
            <w:tblStyle w:val="GridTable1Light"/>
            <w:tblW w:w="0" w:type="auto"/>
            <w:tblLook w:val="04A0" w:firstRow="1" w:lastRow="0" w:firstColumn="1" w:lastColumn="0" w:noHBand="0" w:noVBand="1"/>
          </w:tblPr>
        </w:tblPrChange>
      </w:tblPr>
      <w:tblGrid>
        <w:gridCol w:w="2253"/>
        <w:gridCol w:w="3147"/>
        <w:gridCol w:w="3242"/>
        <w:tblGridChange w:id="27">
          <w:tblGrid>
            <w:gridCol w:w="2253"/>
            <w:gridCol w:w="3147"/>
            <w:gridCol w:w="3242"/>
          </w:tblGrid>
        </w:tblGridChange>
      </w:tblGrid>
      <w:tr w:rsidR="00E634C7" w14:paraId="0B4C05D5" w14:textId="77777777" w:rsidTr="005E536F">
        <w:trPr>
          <w:cnfStyle w:val="100000000000" w:firstRow="1" w:lastRow="0" w:firstColumn="0" w:lastColumn="0" w:oddVBand="0" w:evenVBand="0" w:oddHBand="0" w:evenHBand="0" w:firstRowFirstColumn="0" w:firstRowLastColumn="0" w:lastRowFirstColumn="0" w:lastRowLastColumn="0"/>
          <w:trHeight w:val="387"/>
          <w:trPrChange w:id="28" w:author="Jim Smith" w:date="2025-06-12T15:47:00Z" w16du:dateUtc="2025-06-12T14:47:00Z">
            <w:trPr>
              <w:trHeight w:val="387"/>
            </w:trPr>
          </w:trPrChange>
        </w:trPr>
        <w:tc>
          <w:tcPr>
            <w:cnfStyle w:val="001000000000" w:firstRow="0" w:lastRow="0" w:firstColumn="1" w:lastColumn="0" w:oddVBand="0" w:evenVBand="0" w:oddHBand="0" w:evenHBand="0" w:firstRowFirstColumn="0" w:firstRowLastColumn="0" w:lastRowFirstColumn="0" w:lastRowLastColumn="0"/>
            <w:tcW w:w="0" w:type="dxa"/>
            <w:tcPrChange w:id="29" w:author="Jim Smith" w:date="2025-06-12T15:47:00Z" w16du:dateUtc="2025-06-12T14:47:00Z">
              <w:tcPr>
                <w:tcW w:w="0" w:type="dxa"/>
              </w:tcPr>
            </w:tcPrChange>
          </w:tcPr>
          <w:p w14:paraId="76BB4EE4" w14:textId="47258925" w:rsidR="00E634C7" w:rsidRDefault="00E634C7">
            <w:pPr>
              <w:cnfStyle w:val="101000000000" w:firstRow="1" w:lastRow="0" w:firstColumn="1" w:lastColumn="0" w:oddVBand="0" w:evenVBand="0" w:oddHBand="0" w:evenHBand="0" w:firstRowFirstColumn="0" w:firstRowLastColumn="0" w:lastRowFirstColumn="0" w:lastRowLastColumn="0"/>
            </w:pPr>
            <w:r>
              <w:t xml:space="preserve">What </w:t>
            </w:r>
            <w:r w:rsidR="657C5845">
              <w:t>is</w:t>
            </w:r>
            <w:r>
              <w:t xml:space="preserve"> need</w:t>
            </w:r>
            <w:r w:rsidR="657C5845">
              <w:t>ed</w:t>
            </w:r>
            <w:r>
              <w:t>?</w:t>
            </w:r>
            <w:commentRangeStart w:id="30"/>
            <w:commentRangeEnd w:id="30"/>
            <w:r>
              <w:rPr>
                <w:rStyle w:val="CommentReference"/>
              </w:rPr>
              <w:commentReference w:id="30"/>
            </w:r>
          </w:p>
        </w:tc>
        <w:tc>
          <w:tcPr>
            <w:tcW w:w="0" w:type="dxa"/>
            <w:tcPrChange w:id="31" w:author="Jim Smith" w:date="2025-06-12T15:47:00Z" w16du:dateUtc="2025-06-12T14:47:00Z">
              <w:tcPr>
                <w:tcW w:w="0" w:type="dxa"/>
              </w:tcPr>
            </w:tcPrChange>
          </w:tcPr>
          <w:p w14:paraId="0ACE6F5A" w14:textId="0839E828" w:rsidR="00E634C7" w:rsidRDefault="00E634C7">
            <w:pPr>
              <w:cnfStyle w:val="100000000000" w:firstRow="1" w:lastRow="0" w:firstColumn="0" w:lastColumn="0" w:oddVBand="0" w:evenVBand="0" w:oddHBand="0" w:evenHBand="0" w:firstRowFirstColumn="0" w:firstRowLastColumn="0" w:lastRowFirstColumn="0" w:lastRowLastColumn="0"/>
            </w:pPr>
            <w:r>
              <w:t xml:space="preserve">Why </w:t>
            </w:r>
            <w:r w:rsidR="00E756E7">
              <w:t>is it needed?</w:t>
            </w:r>
          </w:p>
        </w:tc>
        <w:tc>
          <w:tcPr>
            <w:tcW w:w="0" w:type="dxa"/>
            <w:tcPrChange w:id="32" w:author="Jim Smith" w:date="2025-06-12T15:47:00Z" w16du:dateUtc="2025-06-12T14:47:00Z">
              <w:tcPr>
                <w:tcW w:w="0" w:type="dxa"/>
              </w:tcPr>
            </w:tcPrChange>
          </w:tcPr>
          <w:p w14:paraId="2C92802D" w14:textId="77777777" w:rsidR="00E634C7" w:rsidRDefault="00E634C7">
            <w:pPr>
              <w:cnfStyle w:val="100000000000" w:firstRow="1" w:lastRow="0" w:firstColumn="0" w:lastColumn="0" w:oddVBand="0" w:evenVBand="0" w:oddHBand="0" w:evenHBand="0" w:firstRowFirstColumn="0" w:firstRowLastColumn="0" w:lastRowFirstColumn="0" w:lastRowLastColumn="0"/>
            </w:pPr>
            <w:r>
              <w:t>Comments/Details</w:t>
            </w:r>
          </w:p>
        </w:tc>
      </w:tr>
      <w:tr w:rsidR="005E536F" w:rsidRPr="005E536F" w14:paraId="729D79D3"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38CE416D" w14:textId="1B161909" w:rsidR="005E536F" w:rsidRPr="00845177" w:rsidRDefault="005E536F">
            <w:r w:rsidRPr="00B1537E">
              <w:t>Research</w:t>
            </w:r>
            <w:r w:rsidR="00845177">
              <w:t>er</w:t>
            </w:r>
            <w:r w:rsidRPr="006949F6">
              <w:t xml:space="preserve"> provides</w:t>
            </w:r>
            <w:r w:rsidRPr="00845177">
              <w:t xml:space="preserve"> </w:t>
            </w:r>
            <w:r w:rsidRPr="006949F6">
              <w:rPr>
                <w:b w:val="0"/>
                <w:bCs w:val="0"/>
              </w:rPr>
              <w:t xml:space="preserve">details of </w:t>
            </w:r>
            <w:r w:rsidR="000C587B" w:rsidRPr="006949F6">
              <w:rPr>
                <w:b w:val="0"/>
                <w:bCs w:val="0"/>
              </w:rPr>
              <w:t xml:space="preserve">their </w:t>
            </w:r>
            <w:r w:rsidR="00845177">
              <w:rPr>
                <w:b w:val="0"/>
                <w:bCs w:val="0"/>
              </w:rPr>
              <w:t>planned t</w:t>
            </w:r>
            <w:r w:rsidR="00845177" w:rsidRPr="00816662">
              <w:rPr>
                <w:b w:val="0"/>
                <w:bCs w:val="0"/>
              </w:rPr>
              <w:t>raining and testing process</w:t>
            </w:r>
            <w:r w:rsidR="00845177">
              <w:rPr>
                <w:b w:val="0"/>
                <w:bCs w:val="0"/>
              </w:rPr>
              <w:t xml:space="preserve"> at project approval time</w:t>
            </w:r>
            <w:r w:rsidR="006949F6">
              <w:rPr>
                <w:b w:val="0"/>
                <w:bCs w:val="0"/>
              </w:rPr>
              <w:t>.</w:t>
            </w:r>
          </w:p>
        </w:tc>
        <w:tc>
          <w:tcPr>
            <w:tcW w:w="3147" w:type="dxa"/>
          </w:tcPr>
          <w:p w14:paraId="04405715" w14:textId="2C7FDE9B" w:rsidR="005E536F" w:rsidRDefault="00845177" w:rsidP="00845177">
            <w:pPr>
              <w:ind w:left="57"/>
              <w:cnfStyle w:val="000000000000" w:firstRow="0" w:lastRow="0" w:firstColumn="0" w:lastColumn="0" w:oddVBand="0" w:evenVBand="0" w:oddHBand="0" w:evenHBand="0" w:firstRowFirstColumn="0" w:firstRowLastColumn="0" w:lastRowFirstColumn="0" w:lastRowLastColumn="0"/>
            </w:pPr>
            <w:r>
              <w:t xml:space="preserve">If a researcher plans to use </w:t>
            </w:r>
            <w:r w:rsidR="00784B0B">
              <w:t>cross-validation</w:t>
            </w:r>
            <w:bookmarkStart w:id="33" w:name="_Ref200120788"/>
            <w:r w:rsidR="00784B0B">
              <w:rPr>
                <w:rStyle w:val="FootnoteReference"/>
              </w:rPr>
              <w:footnoteReference w:id="3"/>
            </w:r>
            <w:bookmarkEnd w:id="33"/>
            <w:r w:rsidR="00784B0B">
              <w:t xml:space="preserve"> </w:t>
            </w:r>
            <w:r>
              <w:t xml:space="preserve"> to estimate accuracy, then </w:t>
            </w:r>
            <w:r w:rsidRPr="00845177">
              <w:rPr>
                <w:i/>
                <w:iCs/>
              </w:rPr>
              <w:t>all</w:t>
            </w:r>
            <w:r>
              <w:t xml:space="preserve"> the data given to them should be treated as ‘training’ data.</w:t>
            </w:r>
          </w:p>
          <w:p w14:paraId="076F5015" w14:textId="77777777" w:rsidR="00E5548E" w:rsidRDefault="00E5548E" w:rsidP="00845177">
            <w:pPr>
              <w:ind w:left="57"/>
              <w:cnfStyle w:val="000000000000" w:firstRow="0" w:lastRow="0" w:firstColumn="0" w:lastColumn="0" w:oddVBand="0" w:evenVBand="0" w:oddHBand="0" w:evenHBand="0" w:firstRowFirstColumn="0" w:firstRowLastColumn="0" w:lastRowFirstColumn="0" w:lastRowLastColumn="0"/>
            </w:pPr>
          </w:p>
          <w:p w14:paraId="5BB0CD1C" w14:textId="07FB5314" w:rsidR="00845177" w:rsidRPr="005E536F" w:rsidRDefault="00897984" w:rsidP="00B83562">
            <w:pPr>
              <w:ind w:left="57"/>
              <w:cnfStyle w:val="000000000000" w:firstRow="0" w:lastRow="0" w:firstColumn="0" w:lastColumn="0" w:oddVBand="0" w:evenVBand="0" w:oddHBand="0" w:evenHBand="0" w:firstRowFirstColumn="0" w:firstRowLastColumn="0" w:lastRowFirstColumn="0" w:lastRowLastColumn="0"/>
            </w:pPr>
            <w:r>
              <w:t xml:space="preserve">In that case the TRE </w:t>
            </w:r>
            <w:r w:rsidR="00E5548E" w:rsidRPr="00EB10F0">
              <w:rPr>
                <w:b/>
                <w:bCs/>
              </w:rPr>
              <w:t>must</w:t>
            </w:r>
            <w:r w:rsidR="00E5548E">
              <w:t xml:space="preserve"> </w:t>
            </w:r>
            <w:r w:rsidR="00E5548E" w:rsidRPr="00E5548E">
              <w:t xml:space="preserve">keep some data back from researchers </w:t>
            </w:r>
            <w:proofErr w:type="gramStart"/>
            <w:r w:rsidR="00E5548E">
              <w:t>in order to</w:t>
            </w:r>
            <w:proofErr w:type="gramEnd"/>
            <w:r w:rsidR="00E5548E">
              <w:t xml:space="preserve"> run</w:t>
            </w:r>
            <w:r w:rsidR="00E5548E" w:rsidRPr="00E5548E">
              <w:t xml:space="preserve"> certain attacks.</w:t>
            </w:r>
          </w:p>
        </w:tc>
        <w:tc>
          <w:tcPr>
            <w:tcW w:w="3242" w:type="dxa"/>
          </w:tcPr>
          <w:p w14:paraId="28B99532" w14:textId="77777777" w:rsidR="005E536F" w:rsidRPr="005E536F" w:rsidRDefault="005E536F">
            <w:pPr>
              <w:cnfStyle w:val="000000000000" w:firstRow="0" w:lastRow="0" w:firstColumn="0" w:lastColumn="0" w:oddVBand="0" w:evenVBand="0" w:oddHBand="0" w:evenHBand="0" w:firstRowFirstColumn="0" w:firstRowLastColumn="0" w:lastRowFirstColumn="0" w:lastRowLastColumn="0"/>
            </w:pPr>
          </w:p>
        </w:tc>
      </w:tr>
      <w:tr w:rsidR="00E634C7" w14:paraId="622A9804"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04927147" w14:textId="57726602" w:rsidR="00E634C7" w:rsidRDefault="0090781B">
            <w:r>
              <w:t xml:space="preserve">Researcher provides </w:t>
            </w:r>
            <w:r w:rsidRPr="00C71508">
              <w:rPr>
                <w:b w:val="0"/>
                <w:bCs w:val="0"/>
              </w:rPr>
              <w:t>d</w:t>
            </w:r>
            <w:r w:rsidR="00E634C7" w:rsidRPr="00C71508">
              <w:rPr>
                <w:b w:val="0"/>
                <w:bCs w:val="0"/>
              </w:rPr>
              <w:t>etails of preprocessing applied to ‘raw’ data before it is input to the model</w:t>
            </w:r>
            <w:r w:rsidR="00B235AD">
              <w:rPr>
                <w:b w:val="0"/>
                <w:bCs w:val="0"/>
              </w:rPr>
              <w:t>.</w:t>
            </w:r>
          </w:p>
          <w:p w14:paraId="0473D2B6" w14:textId="28F50969" w:rsidR="00B235AD" w:rsidRDefault="00B235AD"/>
          <w:p w14:paraId="158D785D" w14:textId="0E485E82" w:rsidR="00462BD8" w:rsidRPr="00F12E2B" w:rsidRDefault="00462BD8" w:rsidP="00462BD8">
            <w:pPr>
              <w:rPr>
                <w:b w:val="0"/>
                <w:bCs w:val="0"/>
              </w:rPr>
            </w:pPr>
            <w:r>
              <w:rPr>
                <w:b w:val="0"/>
                <w:bCs w:val="0"/>
              </w:rPr>
              <w:t xml:space="preserve">Note that </w:t>
            </w:r>
            <w:r w:rsidRPr="00F12E2B">
              <w:rPr>
                <w:b w:val="0"/>
                <w:bCs w:val="0"/>
              </w:rPr>
              <w:t xml:space="preserve">deciding the most effective pre-processing is a routine part of the Machine </w:t>
            </w:r>
            <w:proofErr w:type="gramStart"/>
            <w:r w:rsidRPr="00F12E2B">
              <w:rPr>
                <w:b w:val="0"/>
                <w:bCs w:val="0"/>
              </w:rPr>
              <w:t>Learning  workflow</w:t>
            </w:r>
            <w:proofErr w:type="gramEnd"/>
            <w:r w:rsidRPr="00F12E2B">
              <w:rPr>
                <w:b w:val="0"/>
                <w:bCs w:val="0"/>
              </w:rPr>
              <w:t xml:space="preserve"> conduct</w:t>
            </w:r>
            <w:r w:rsidR="002A1C01">
              <w:rPr>
                <w:b w:val="0"/>
                <w:bCs w:val="0"/>
              </w:rPr>
              <w:t>ed</w:t>
            </w:r>
            <w:r w:rsidRPr="00F12E2B">
              <w:rPr>
                <w:b w:val="0"/>
                <w:bCs w:val="0"/>
              </w:rPr>
              <w:t xml:space="preserve"> </w:t>
            </w:r>
            <w:r w:rsidRPr="00F12E2B">
              <w:rPr>
                <w:b w:val="0"/>
                <w:bCs w:val="0"/>
                <w:i/>
                <w:iCs/>
              </w:rPr>
              <w:t>inside</w:t>
            </w:r>
            <w:r w:rsidRPr="00F12E2B">
              <w:rPr>
                <w:b w:val="0"/>
                <w:bCs w:val="0"/>
              </w:rPr>
              <w:t xml:space="preserve"> the TRE.</w:t>
            </w:r>
          </w:p>
          <w:p w14:paraId="4B10A4E0" w14:textId="6F4F47C5" w:rsidR="00462BD8" w:rsidRDefault="00462BD8">
            <w:pPr>
              <w:rPr>
                <w:b w:val="0"/>
                <w:bCs w:val="0"/>
              </w:rPr>
            </w:pPr>
          </w:p>
          <w:p w14:paraId="58523885" w14:textId="77777777" w:rsidR="001C58FF" w:rsidRDefault="001C58FF">
            <w:pPr>
              <w:rPr>
                <w:b w:val="0"/>
                <w:bCs w:val="0"/>
              </w:rPr>
            </w:pPr>
          </w:p>
          <w:p w14:paraId="7E887ACA" w14:textId="7C5B39CB" w:rsidR="001C58FF" w:rsidRPr="00DB3AE3" w:rsidRDefault="00482A0C">
            <w:pPr>
              <w:rPr>
                <w:color w:val="FF0000"/>
              </w:rPr>
            </w:pPr>
            <w:r>
              <w:rPr>
                <w:color w:val="FF0000"/>
              </w:rPr>
              <w:t>Note that the sacro-ml package is currently being refined to make the process of specifying preprocessing as simple as possible</w:t>
            </w:r>
          </w:p>
        </w:tc>
        <w:tc>
          <w:tcPr>
            <w:tcW w:w="3147" w:type="dxa"/>
          </w:tcPr>
          <w:p w14:paraId="54DBA359" w14:textId="1117E80D" w:rsidR="00E634C7" w:rsidRDefault="009C57B5" w:rsidP="009C57B5">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proofErr w:type="gramStart"/>
            <w:r>
              <w:t>So</w:t>
            </w:r>
            <w:proofErr w:type="gramEnd"/>
            <w:r w:rsidR="00E634C7">
              <w:t xml:space="preserve"> attribute inference attacks</w:t>
            </w:r>
            <w:r>
              <w:t xml:space="preserve"> can be run</w:t>
            </w:r>
          </w:p>
          <w:p w14:paraId="1D7176CD" w14:textId="5BCE6DF9" w:rsidR="00AE7346" w:rsidRDefault="00D531DF">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r>
              <w:t>If cross val</w:t>
            </w:r>
            <w:r w:rsidR="008D12F6">
              <w:t>i</w:t>
            </w:r>
            <w:r>
              <w:t xml:space="preserve">dation is used, </w:t>
            </w:r>
            <w:r w:rsidR="00A7751C">
              <w:t xml:space="preserve">or just to strengthen certain attacks, </w:t>
            </w:r>
            <w:commentRangeStart w:id="34"/>
            <w:commentRangeStart w:id="35"/>
            <w:commentRangeStart w:id="36"/>
            <w:r w:rsidR="6C5A3353">
              <w:t>TREs may keep some data back from researchers</w:t>
            </w:r>
            <w:r w:rsidR="000000C9">
              <w:t>.</w:t>
            </w:r>
            <w:r w:rsidR="6C5A3353">
              <w:t xml:space="preserve"> </w:t>
            </w:r>
          </w:p>
          <w:p w14:paraId="091672DD" w14:textId="50D4CCEE" w:rsidR="00E634C7" w:rsidRDefault="00664377" w:rsidP="005902CF">
            <w:pPr>
              <w:ind w:left="170"/>
              <w:cnfStyle w:val="000000000000" w:firstRow="0" w:lastRow="0" w:firstColumn="0" w:lastColumn="0" w:oddVBand="0" w:evenVBand="0" w:oddHBand="0" w:evenHBand="0" w:firstRowFirstColumn="0" w:firstRowLastColumn="0" w:lastRowFirstColumn="0" w:lastRowLastColumn="0"/>
            </w:pPr>
            <w:r>
              <w:t>Hence</w:t>
            </w:r>
            <w:r w:rsidR="00C90E67">
              <w:t>,</w:t>
            </w:r>
            <w:r>
              <w:t xml:space="preserve"> they must be able</w:t>
            </w:r>
            <w:r w:rsidR="6C5A3353">
              <w:t xml:space="preserve"> to </w:t>
            </w:r>
            <w:r w:rsidR="00ED2EF3">
              <w:t>apply the preprocessing</w:t>
            </w:r>
            <w:r w:rsidR="6C5A3353">
              <w:t xml:space="preserve"> to </w:t>
            </w:r>
            <w:r w:rsidR="0069786F">
              <w:t xml:space="preserve">any </w:t>
            </w:r>
            <w:r>
              <w:t>with</w:t>
            </w:r>
            <w:r w:rsidR="0069786F">
              <w:t>h</w:t>
            </w:r>
            <w:r>
              <w:t>eld</w:t>
            </w:r>
            <w:r w:rsidR="00F51694">
              <w:t xml:space="preserve"> data</w:t>
            </w:r>
            <w:r w:rsidR="00C90E67">
              <w:t>,</w:t>
            </w:r>
            <w:r w:rsidR="00F51694">
              <w:t xml:space="preserve"> </w:t>
            </w:r>
            <w:r w:rsidR="005F205E">
              <w:t xml:space="preserve">so they can </w:t>
            </w:r>
            <w:r w:rsidR="6C5A3353">
              <w:t>present</w:t>
            </w:r>
            <w:r w:rsidR="00F51694">
              <w:t xml:space="preserve"> i</w:t>
            </w:r>
            <w:r w:rsidR="6C5A3353">
              <w:t>t to the model.</w:t>
            </w:r>
            <w:commentRangeEnd w:id="34"/>
            <w:r w:rsidR="00E634C7">
              <w:rPr>
                <w:rStyle w:val="CommentReference"/>
              </w:rPr>
              <w:commentReference w:id="34"/>
            </w:r>
            <w:commentRangeEnd w:id="35"/>
            <w:r w:rsidR="00E634C7">
              <w:rPr>
                <w:rStyle w:val="CommentReference"/>
              </w:rPr>
              <w:commentReference w:id="35"/>
            </w:r>
            <w:commentRangeEnd w:id="36"/>
            <w:r w:rsidR="00E634C7">
              <w:rPr>
                <w:rStyle w:val="CommentReference"/>
              </w:rPr>
              <w:commentReference w:id="36"/>
            </w:r>
          </w:p>
          <w:p w14:paraId="6B0A462D" w14:textId="32FA9D3D" w:rsidR="00D64DF8" w:rsidRDefault="43C3DB9C">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pPr>
            <w:r>
              <w:t xml:space="preserve">Because in certain cases TRES may wish to be able to see </w:t>
            </w:r>
            <w:commentRangeStart w:id="37"/>
            <w:commentRangeStart w:id="38"/>
            <w:proofErr w:type="gramStart"/>
            <w:r>
              <w:t>all of</w:t>
            </w:r>
            <w:proofErr w:type="gramEnd"/>
            <w:r>
              <w:t xml:space="preserve"> the researcher’s code</w:t>
            </w:r>
            <w:r w:rsidR="006E37E7">
              <w:t xml:space="preserve">. </w:t>
            </w:r>
            <w:r>
              <w:t xml:space="preserve"> </w:t>
            </w:r>
            <w:r w:rsidR="006E37E7">
              <w:t xml:space="preserve">It is good practice for the ‘pre-processing’ code to be defined </w:t>
            </w:r>
            <w:r w:rsidR="00B34DCF">
              <w:t xml:space="preserve">in </w:t>
            </w:r>
            <w:r w:rsidR="00B50299">
              <w:t xml:space="preserve">‘functions’, </w:t>
            </w:r>
            <w:r w:rsidR="006E37E7">
              <w:t>separate</w:t>
            </w:r>
            <w:r w:rsidR="00B34DCF">
              <w:t xml:space="preserve"> </w:t>
            </w:r>
            <w:r w:rsidR="006E37E7">
              <w:t>from the code used to train the model</w:t>
            </w:r>
            <w:r w:rsidR="00B50299">
              <w:t xml:space="preserve">. </w:t>
            </w:r>
            <w:r w:rsidR="00A40585">
              <w:t>Code</w:t>
            </w:r>
            <w:r>
              <w:t xml:space="preserve"> t</w:t>
            </w:r>
            <w:r w:rsidR="00431ED1">
              <w:t>hat is separated in</w:t>
            </w:r>
            <w:r w:rsidR="00DF3F34">
              <w:t xml:space="preserve">to functions/modules is easier to </w:t>
            </w:r>
            <w:r w:rsidR="00C1620C">
              <w:t>scrutin</w:t>
            </w:r>
            <w:r w:rsidR="00DA50B1">
              <w:t>ise</w:t>
            </w:r>
            <w:r w:rsidR="00DF3F34">
              <w:t xml:space="preserve"> and understand</w:t>
            </w:r>
            <w:r w:rsidR="00C1620C">
              <w:t>.</w:t>
            </w:r>
            <w:r w:rsidR="00C1620C" w:rsidDel="00C1620C">
              <w:t xml:space="preserve"> </w:t>
            </w:r>
            <w:commentRangeEnd w:id="37"/>
            <w:r w:rsidR="00E634C7">
              <w:rPr>
                <w:rStyle w:val="CommentReference"/>
              </w:rPr>
              <w:commentReference w:id="37"/>
            </w:r>
            <w:commentRangeEnd w:id="38"/>
            <w:r w:rsidR="00E634C7">
              <w:rPr>
                <w:rStyle w:val="CommentReference"/>
              </w:rPr>
              <w:commentReference w:id="38"/>
            </w:r>
            <w:r>
              <w:t xml:space="preserve">. </w:t>
            </w:r>
          </w:p>
          <w:p w14:paraId="52FA09AE" w14:textId="24EEEA0F" w:rsidR="003C72D8" w:rsidRDefault="00C968FA" w:rsidP="00F67F06">
            <w:pPr>
              <w:ind w:left="170"/>
              <w:cnfStyle w:val="000000000000" w:firstRow="0" w:lastRow="0" w:firstColumn="0" w:lastColumn="0" w:oddVBand="0" w:evenVBand="0" w:oddHBand="0" w:evenHBand="0" w:firstRowFirstColumn="0" w:firstRowLastColumn="0" w:lastRowFirstColumn="0" w:lastRowLastColumn="0"/>
            </w:pPr>
            <w:r w:rsidRPr="0083415B">
              <w:rPr>
                <w:color w:val="0F9ED5" w:themeColor="accent4"/>
              </w:rPr>
              <w:t>For example</w:t>
            </w:r>
            <w:r w:rsidR="003C72D8">
              <w:rPr>
                <w:color w:val="0F9ED5" w:themeColor="accent4"/>
              </w:rPr>
              <w:t xml:space="preserve"> (1):</w:t>
            </w:r>
            <w:r w:rsidRPr="0083415B">
              <w:rPr>
                <w:color w:val="0F9ED5" w:themeColor="accent4"/>
              </w:rPr>
              <w:t xml:space="preserve"> if the user has standardised</w:t>
            </w:r>
            <w:r w:rsidR="004D5683" w:rsidRPr="0083415B">
              <w:rPr>
                <w:color w:val="0F9ED5" w:themeColor="accent4"/>
              </w:rPr>
              <w:t xml:space="preserve"> a var</w:t>
            </w:r>
            <w:r w:rsidR="00814E80" w:rsidRPr="0083415B">
              <w:rPr>
                <w:color w:val="0F9ED5" w:themeColor="accent4"/>
              </w:rPr>
              <w:t>i</w:t>
            </w:r>
            <w:r w:rsidR="004D5683" w:rsidRPr="0083415B">
              <w:rPr>
                <w:color w:val="0F9ED5" w:themeColor="accent4"/>
              </w:rPr>
              <w:t>abl</w:t>
            </w:r>
            <w:r w:rsidR="00814E80" w:rsidRPr="0083415B">
              <w:rPr>
                <w:color w:val="0F9ED5" w:themeColor="accent4"/>
              </w:rPr>
              <w:t>e</w:t>
            </w:r>
            <w:r w:rsidR="004D5683" w:rsidRPr="0083415B">
              <w:rPr>
                <w:color w:val="0F9ED5" w:themeColor="accent4"/>
              </w:rPr>
              <w:t xml:space="preserve"> to </w:t>
            </w:r>
            <w:r w:rsidR="00814E80" w:rsidRPr="0083415B">
              <w:rPr>
                <w:color w:val="0F9ED5" w:themeColor="accent4"/>
              </w:rPr>
              <w:t xml:space="preserve">the range </w:t>
            </w:r>
            <w:r w:rsidR="004D5683" w:rsidRPr="0083415B">
              <w:rPr>
                <w:color w:val="0F9ED5" w:themeColor="accent4"/>
              </w:rPr>
              <w:t xml:space="preserve">[0,1] </w:t>
            </w:r>
            <w:r w:rsidR="00814E80" w:rsidRPr="0083415B">
              <w:rPr>
                <w:color w:val="0F9ED5" w:themeColor="accent4"/>
              </w:rPr>
              <w:t xml:space="preserve">using a `min-max scaler’, </w:t>
            </w:r>
            <w:r w:rsidR="00814E80" w:rsidRPr="0083415B">
              <w:rPr>
                <w:color w:val="0F9ED5" w:themeColor="accent4"/>
              </w:rPr>
              <w:lastRenderedPageBreak/>
              <w:t xml:space="preserve">then </w:t>
            </w:r>
            <w:r w:rsidR="00C64C05" w:rsidRPr="0083415B">
              <w:rPr>
                <w:color w:val="0F9ED5" w:themeColor="accent4"/>
              </w:rPr>
              <w:t xml:space="preserve">the extreme values in the </w:t>
            </w:r>
            <w:r w:rsidR="00AD1FCB" w:rsidRPr="0083415B">
              <w:rPr>
                <w:color w:val="0F9ED5" w:themeColor="accent4"/>
              </w:rPr>
              <w:t>training data</w:t>
            </w:r>
            <w:r w:rsidR="00C64C05" w:rsidRPr="0083415B">
              <w:rPr>
                <w:color w:val="0F9ED5" w:themeColor="accent4"/>
              </w:rPr>
              <w:t xml:space="preserve"> can be reve</w:t>
            </w:r>
            <w:r w:rsidR="00AD1FCB" w:rsidRPr="0083415B">
              <w:rPr>
                <w:color w:val="0F9ED5" w:themeColor="accent4"/>
              </w:rPr>
              <w:t>r</w:t>
            </w:r>
            <w:r w:rsidR="00C64C05" w:rsidRPr="0083415B">
              <w:rPr>
                <w:color w:val="0F9ED5" w:themeColor="accent4"/>
              </w:rPr>
              <w:t>se</w:t>
            </w:r>
            <w:r w:rsidR="00AD1FCB" w:rsidRPr="0083415B">
              <w:rPr>
                <w:color w:val="0F9ED5" w:themeColor="accent4"/>
              </w:rPr>
              <w:t>-engineered</w:t>
            </w:r>
            <w:r w:rsidR="00F67F06" w:rsidRPr="0083415B">
              <w:rPr>
                <w:color w:val="0F9ED5" w:themeColor="accent4"/>
              </w:rPr>
              <w:t>. Whether this is an issue will depend on the data</w:t>
            </w:r>
            <w:r w:rsidR="00F67F06">
              <w:t>.</w:t>
            </w:r>
          </w:p>
          <w:p w14:paraId="3D41407B" w14:textId="6C689E99" w:rsidR="00E634C7" w:rsidRDefault="003C72D8" w:rsidP="00F67F06">
            <w:pPr>
              <w:ind w:left="170"/>
              <w:cnfStyle w:val="000000000000" w:firstRow="0" w:lastRow="0" w:firstColumn="0" w:lastColumn="0" w:oddVBand="0" w:evenVBand="0" w:oddHBand="0" w:evenHBand="0" w:firstRowFirstColumn="0" w:firstRowLastColumn="0" w:lastRowFirstColumn="0" w:lastRowLastColumn="0"/>
            </w:pPr>
            <w:r>
              <w:rPr>
                <w:color w:val="0F9ED5" w:themeColor="accent4"/>
              </w:rPr>
              <w:t xml:space="preserve">For example (2) if the user has (incorrectly) applied </w:t>
            </w:r>
            <w:r w:rsidR="00FF4C61">
              <w:rPr>
                <w:color w:val="0F9ED5" w:themeColor="accent4"/>
              </w:rPr>
              <w:t>scaling</w:t>
            </w:r>
            <w:r>
              <w:rPr>
                <w:color w:val="0F9ED5" w:themeColor="accent4"/>
              </w:rPr>
              <w:t xml:space="preserve"> </w:t>
            </w:r>
            <w:r w:rsidR="003821A3">
              <w:rPr>
                <w:color w:val="0F9ED5" w:themeColor="accent4"/>
              </w:rPr>
              <w:t>to</w:t>
            </w:r>
            <w:r>
              <w:rPr>
                <w:color w:val="0F9ED5" w:themeColor="accent4"/>
              </w:rPr>
              <w:t xml:space="preserve"> </w:t>
            </w:r>
            <w:r w:rsidR="003821A3">
              <w:rPr>
                <w:color w:val="0F9ED5" w:themeColor="accent4"/>
              </w:rPr>
              <w:t>the</w:t>
            </w:r>
            <w:r>
              <w:rPr>
                <w:color w:val="0F9ED5" w:themeColor="accent4"/>
              </w:rPr>
              <w:t xml:space="preserve"> data </w:t>
            </w:r>
            <w:r>
              <w:rPr>
                <w:i/>
                <w:iCs/>
                <w:color w:val="0F9ED5" w:themeColor="accent4"/>
              </w:rPr>
              <w:t xml:space="preserve">before </w:t>
            </w:r>
            <w:r w:rsidR="003821A3">
              <w:rPr>
                <w:i/>
                <w:iCs/>
                <w:color w:val="0F9ED5" w:themeColor="accent4"/>
              </w:rPr>
              <w:t>splitting</w:t>
            </w:r>
            <w:r>
              <w:rPr>
                <w:i/>
                <w:iCs/>
                <w:color w:val="0F9ED5" w:themeColor="accent4"/>
              </w:rPr>
              <w:t xml:space="preserve"> it into training and test sets, </w:t>
            </w:r>
            <w:r w:rsidRPr="003B7B43">
              <w:rPr>
                <w:color w:val="0F9ED5" w:themeColor="accent4"/>
              </w:rPr>
              <w:t>then the pr</w:t>
            </w:r>
            <w:r w:rsidR="003821A3" w:rsidRPr="003B7B43">
              <w:rPr>
                <w:color w:val="0F9ED5" w:themeColor="accent4"/>
              </w:rPr>
              <w:t xml:space="preserve">eprocessing </w:t>
            </w:r>
            <w:r w:rsidR="003821A3">
              <w:rPr>
                <w:color w:val="0F9ED5" w:themeColor="accent4"/>
              </w:rPr>
              <w:t xml:space="preserve">also </w:t>
            </w:r>
            <w:proofErr w:type="gramStart"/>
            <w:r w:rsidR="003821A3" w:rsidRPr="003B7B43">
              <w:rPr>
                <w:color w:val="0F9ED5" w:themeColor="accent4"/>
              </w:rPr>
              <w:t>contains</w:t>
            </w:r>
            <w:proofErr w:type="gramEnd"/>
            <w:r w:rsidR="003821A3" w:rsidRPr="003B7B43">
              <w:rPr>
                <w:color w:val="0F9ED5" w:themeColor="accent4"/>
              </w:rPr>
              <w:t xml:space="preserve"> information about the test set.</w:t>
            </w:r>
            <w:r w:rsidR="00D64DF8">
              <w:t xml:space="preserve"> </w:t>
            </w:r>
          </w:p>
          <w:p w14:paraId="0B53915E" w14:textId="6783186E" w:rsidR="00E634C7" w:rsidRDefault="6C5A3353" w:rsidP="6C5A3353">
            <w:pPr>
              <w:pStyle w:val="ListParagraph"/>
              <w:numPr>
                <w:ilvl w:val="0"/>
                <w:numId w:val="2"/>
              </w:numPr>
              <w:ind w:left="170" w:hanging="113"/>
              <w:cnfStyle w:val="000000000000" w:firstRow="0" w:lastRow="0" w:firstColumn="0" w:lastColumn="0" w:oddVBand="0" w:evenVBand="0" w:oddHBand="0" w:evenHBand="0" w:firstRowFirstColumn="0" w:firstRowLastColumn="0" w:lastRowFirstColumn="0" w:lastRowLastColumn="0"/>
              <w:rPr>
                <w:b/>
                <w:bCs/>
              </w:rPr>
            </w:pPr>
            <w:r w:rsidRPr="6C5A3353">
              <w:rPr>
                <w:b/>
                <w:bCs/>
              </w:rPr>
              <w:t xml:space="preserve">Because it may be possible to argue that </w:t>
            </w:r>
            <w:commentRangeStart w:id="39"/>
            <w:r w:rsidRPr="6C5A3353">
              <w:rPr>
                <w:b/>
                <w:bCs/>
              </w:rPr>
              <w:t xml:space="preserve">pre-processing </w:t>
            </w:r>
            <w:proofErr w:type="gramStart"/>
            <w:r w:rsidRPr="6C5A3353">
              <w:rPr>
                <w:b/>
                <w:bCs/>
              </w:rPr>
              <w:t>renders</w:t>
            </w:r>
            <w:proofErr w:type="gramEnd"/>
            <w:r w:rsidRPr="6C5A3353">
              <w:rPr>
                <w:b/>
                <w:bCs/>
              </w:rPr>
              <w:t xml:space="preserve"> the dataset sufficiently anonymised that the model can safely be released</w:t>
            </w:r>
            <w:commentRangeEnd w:id="39"/>
            <w:r w:rsidR="00E634C7">
              <w:rPr>
                <w:rStyle w:val="CommentReference"/>
              </w:rPr>
              <w:commentReference w:id="39"/>
            </w:r>
          </w:p>
        </w:tc>
        <w:tc>
          <w:tcPr>
            <w:tcW w:w="3242" w:type="dxa"/>
          </w:tcPr>
          <w:p w14:paraId="1FFC7F18" w14:textId="77777777" w:rsidR="00E634C7" w:rsidRDefault="6C5A3353">
            <w:pPr>
              <w:cnfStyle w:val="000000000000" w:firstRow="0" w:lastRow="0" w:firstColumn="0" w:lastColumn="0" w:oddVBand="0" w:evenVBand="0" w:oddHBand="0" w:evenHBand="0" w:firstRowFirstColumn="0" w:firstRowLastColumn="0" w:lastRowFirstColumn="0" w:lastRowLastColumn="0"/>
            </w:pPr>
            <w:r>
              <w:lastRenderedPageBreak/>
              <w:t xml:space="preserve">In the </w:t>
            </w:r>
            <w:commentRangeStart w:id="40"/>
            <w:r>
              <w:t xml:space="preserve">form </w:t>
            </w:r>
            <w:commentRangeEnd w:id="40"/>
            <w:r w:rsidR="00E634C7">
              <w:rPr>
                <w:rStyle w:val="CommentReference"/>
              </w:rPr>
              <w:commentReference w:id="40"/>
            </w:r>
            <w:r>
              <w:t>of:</w:t>
            </w:r>
          </w:p>
          <w:p w14:paraId="34A47B2F" w14:textId="5391C6D2" w:rsidR="00E634C7" w:rsidRDefault="00E634C7">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 xml:space="preserve">a single file of python code </w:t>
            </w:r>
            <w:proofErr w:type="gramStart"/>
            <w:r>
              <w:t>containing</w:t>
            </w:r>
            <w:proofErr w:type="gramEnd"/>
            <w:r>
              <w:t xml:space="preserve"> a method </w:t>
            </w:r>
            <w:r w:rsidR="00EC715F">
              <w:t xml:space="preserve">(preferably </w:t>
            </w:r>
            <w:r>
              <w:t xml:space="preserve">called </w:t>
            </w:r>
            <w:proofErr w:type="gramStart"/>
            <w:r>
              <w:rPr>
                <w:b/>
                <w:bCs/>
                <w:i/>
                <w:iCs/>
              </w:rPr>
              <w:t>preprocess()</w:t>
            </w:r>
            <w:r>
              <w:t xml:space="preserve"> </w:t>
            </w:r>
            <w:r w:rsidR="00EC715F">
              <w:t>)</w:t>
            </w:r>
            <w:proofErr w:type="gramEnd"/>
            <w:r w:rsidR="00EC715F">
              <w:t xml:space="preserve"> which</w:t>
            </w:r>
            <w:r>
              <w:t xml:space="preserve"> </w:t>
            </w:r>
            <w:r w:rsidR="00EC715F">
              <w:t>takes in</w:t>
            </w:r>
            <w:r>
              <w:t xml:space="preserve"> data in the ‘raw’ format provided and outputs it in the form </w:t>
            </w:r>
            <w:r w:rsidR="00A4680A">
              <w:t>presented to</w:t>
            </w:r>
            <w:r>
              <w:t xml:space="preserve"> the model</w:t>
            </w:r>
            <w:r w:rsidR="00FE61D1">
              <w:t xml:space="preserve">. </w:t>
            </w:r>
          </w:p>
          <w:p w14:paraId="0853606E" w14:textId="5A632264" w:rsidR="00232B1E" w:rsidRDefault="00232B1E">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This might include ‘normalising’ variables</w:t>
            </w:r>
            <w:r w:rsidR="00620D37">
              <w:t>, standardising image sizes</w:t>
            </w:r>
            <w:r w:rsidR="00E37829">
              <w:t>, etc.</w:t>
            </w:r>
          </w:p>
          <w:p w14:paraId="118D31E2" w14:textId="77777777" w:rsidR="00E634C7" w:rsidRDefault="00E634C7" w:rsidP="00BE770B">
            <w:pPr>
              <w:pStyle w:val="ListParagraph"/>
              <w:numPr>
                <w:ilvl w:val="0"/>
                <w:numId w:val="3"/>
              </w:numPr>
              <w:ind w:left="371"/>
              <w:cnfStyle w:val="000000000000" w:firstRow="0" w:lastRow="0" w:firstColumn="0" w:lastColumn="0" w:oddVBand="0" w:evenVBand="0" w:oddHBand="0" w:evenHBand="0" w:firstRowFirstColumn="0" w:firstRowLastColumn="0" w:lastRowFirstColumn="0" w:lastRowLastColumn="0"/>
            </w:pPr>
            <w:r>
              <w:t xml:space="preserve">a mapping where </w:t>
            </w:r>
            <w:proofErr w:type="gramStart"/>
            <w:r>
              <w:t>appropriate</w:t>
            </w:r>
            <w:proofErr w:type="gramEnd"/>
            <w:r w:rsidR="00E37829">
              <w:t xml:space="preserve">. </w:t>
            </w:r>
            <w:r w:rsidR="00E37829" w:rsidRPr="0083415B">
              <w:rPr>
                <w:color w:val="0F9ED5" w:themeColor="accent4"/>
              </w:rPr>
              <w:t>For example</w:t>
            </w:r>
            <w:r w:rsidR="000B5281" w:rsidRPr="0083415B">
              <w:rPr>
                <w:color w:val="0F9ED5" w:themeColor="accent4"/>
              </w:rPr>
              <w:t xml:space="preserve">, if a ‘raw’ feature </w:t>
            </w:r>
            <w:r w:rsidR="00CD352D" w:rsidRPr="0083415B">
              <w:rPr>
                <w:color w:val="0F9ED5" w:themeColor="accent4"/>
              </w:rPr>
              <w:t xml:space="preserve">that takes one of </w:t>
            </w:r>
            <w:r w:rsidR="00CD352D" w:rsidRPr="0083415B">
              <w:rPr>
                <w:i/>
                <w:iCs/>
                <w:color w:val="0F9ED5" w:themeColor="accent4"/>
              </w:rPr>
              <w:t>n</w:t>
            </w:r>
            <w:r w:rsidR="00CD352D" w:rsidRPr="0083415B">
              <w:rPr>
                <w:color w:val="0F9ED5" w:themeColor="accent4"/>
              </w:rPr>
              <w:t xml:space="preserve"> distinct values has been transformed via ‘one-hot-encoding’ into </w:t>
            </w:r>
            <w:r w:rsidR="00CD352D" w:rsidRPr="0083415B">
              <w:rPr>
                <w:i/>
                <w:iCs/>
                <w:color w:val="0F9ED5" w:themeColor="accent4"/>
              </w:rPr>
              <w:t>n</w:t>
            </w:r>
            <w:r w:rsidR="00CD352D" w:rsidRPr="0083415B">
              <w:rPr>
                <w:color w:val="0F9ED5" w:themeColor="accent4"/>
              </w:rPr>
              <w:t xml:space="preserve"> </w:t>
            </w:r>
            <w:r w:rsidR="00A439DC" w:rsidRPr="0083415B">
              <w:rPr>
                <w:color w:val="0F9ED5" w:themeColor="accent4"/>
              </w:rPr>
              <w:t xml:space="preserve">new </w:t>
            </w:r>
            <w:r w:rsidR="00CD352D" w:rsidRPr="0083415B">
              <w:rPr>
                <w:color w:val="0F9ED5" w:themeColor="accent4"/>
              </w:rPr>
              <w:t>com</w:t>
            </w:r>
            <w:r w:rsidR="00A439DC" w:rsidRPr="0083415B">
              <w:rPr>
                <w:color w:val="0F9ED5" w:themeColor="accent4"/>
              </w:rPr>
              <w:t>plementary binary features, it is useful to know which these are</w:t>
            </w:r>
            <w:r w:rsidR="008051D0" w:rsidRPr="0083415B">
              <w:rPr>
                <w:color w:val="0F9ED5" w:themeColor="accent4"/>
              </w:rPr>
              <w:t xml:space="preserve"> (and that by </w:t>
            </w:r>
            <w:proofErr w:type="gramStart"/>
            <w:r w:rsidR="008051D0" w:rsidRPr="0083415B">
              <w:rPr>
                <w:color w:val="0F9ED5" w:themeColor="accent4"/>
              </w:rPr>
              <w:t>inference  they</w:t>
            </w:r>
            <w:proofErr w:type="gramEnd"/>
            <w:r w:rsidR="008051D0" w:rsidRPr="0083415B">
              <w:rPr>
                <w:color w:val="0F9ED5" w:themeColor="accent4"/>
              </w:rPr>
              <w:t xml:space="preserve"> must sum to 1)</w:t>
            </w:r>
            <w:r>
              <w:t xml:space="preserve"> </w:t>
            </w:r>
          </w:p>
          <w:p w14:paraId="6D57F3A3" w14:textId="2B902304" w:rsidR="00BE11D2" w:rsidRDefault="002C6F37" w:rsidP="00E55BA1">
            <w:pPr>
              <w:ind w:left="11"/>
              <w:cnfStyle w:val="000000000000" w:firstRow="0" w:lastRow="0" w:firstColumn="0" w:lastColumn="0" w:oddVBand="0" w:evenVBand="0" w:oddHBand="0" w:evenHBand="0" w:firstRowFirstColumn="0" w:firstRowLastColumn="0" w:lastRowFirstColumn="0" w:lastRowLastColumn="0"/>
            </w:pPr>
            <w:r>
              <w:t>Supporting contextual documentation</w:t>
            </w:r>
            <w:r w:rsidR="00F36008">
              <w:t xml:space="preserve"> may be </w:t>
            </w:r>
            <w:proofErr w:type="gramStart"/>
            <w:r w:rsidR="00F36008">
              <w:t>appropriate to</w:t>
            </w:r>
            <w:proofErr w:type="gramEnd"/>
            <w:r w:rsidR="00F36008">
              <w:t xml:space="preserve"> explain</w:t>
            </w:r>
            <w:r w:rsidR="004C76B1">
              <w:t xml:space="preserve"> </w:t>
            </w:r>
            <w:r w:rsidR="00CC5CBE">
              <w:t xml:space="preserve">to TREs how the preprocessing </w:t>
            </w:r>
            <w:r w:rsidR="00CC5CBE">
              <w:lastRenderedPageBreak/>
              <w:t>has been</w:t>
            </w:r>
            <w:r w:rsidR="00AA0A4F">
              <w:t xml:space="preserve"> conducted</w:t>
            </w:r>
            <w:r w:rsidR="00F12E2B">
              <w:t>, variable names chosen, etc.</w:t>
            </w:r>
            <w:r>
              <w:t xml:space="preserve"> </w:t>
            </w:r>
          </w:p>
        </w:tc>
      </w:tr>
      <w:tr w:rsidR="00E634C7" w14:paraId="3E11B83B"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1716CF8F" w14:textId="3476D037" w:rsidR="00E634C7" w:rsidRDefault="0090781B">
            <w:r>
              <w:lastRenderedPageBreak/>
              <w:t xml:space="preserve">Researcher provides </w:t>
            </w:r>
            <w:r w:rsidRPr="00871BE1">
              <w:rPr>
                <w:b w:val="0"/>
                <w:bCs w:val="0"/>
              </w:rPr>
              <w:t>s</w:t>
            </w:r>
            <w:r w:rsidR="00E634C7" w:rsidRPr="00871BE1">
              <w:rPr>
                <w:b w:val="0"/>
                <w:bCs w:val="0"/>
              </w:rPr>
              <w:t>ufficient details to exactly replicate the training / test splits.</w:t>
            </w:r>
          </w:p>
        </w:tc>
        <w:tc>
          <w:tcPr>
            <w:tcW w:w="3147" w:type="dxa"/>
          </w:tcPr>
          <w:p w14:paraId="61D11574" w14:textId="77777777" w:rsidR="00D41EA9" w:rsidRDefault="005E3494">
            <w:pPr>
              <w:cnfStyle w:val="000000000000" w:firstRow="0" w:lastRow="0" w:firstColumn="0" w:lastColumn="0" w:oddVBand="0" w:evenVBand="0" w:oddHBand="0" w:evenHBand="0" w:firstRowFirstColumn="0" w:firstRowLastColumn="0" w:lastRowFirstColumn="0" w:lastRowLastColumn="0"/>
            </w:pPr>
            <w:r>
              <w:t>M</w:t>
            </w:r>
            <w:r w:rsidR="00E634C7">
              <w:t>embership and a</w:t>
            </w:r>
            <w:r w:rsidR="00803FF9">
              <w:t>t</w:t>
            </w:r>
            <w:r w:rsidR="00E634C7">
              <w:t xml:space="preserve">tribute inference attacks </w:t>
            </w:r>
            <w:r w:rsidR="002B337C">
              <w:t>quantify</w:t>
            </w:r>
            <w:r>
              <w:t xml:space="preserve"> the risk that an</w:t>
            </w:r>
            <w:r w:rsidR="002B337C">
              <w:t xml:space="preserve"> </w:t>
            </w:r>
            <w:r>
              <w:t xml:space="preserve">external attacker could </w:t>
            </w:r>
            <w:r w:rsidR="002B337C">
              <w:t>reliably infer:</w:t>
            </w:r>
          </w:p>
          <w:p w14:paraId="79835E5B" w14:textId="52A35961" w:rsidR="00D41EA9" w:rsidRDefault="002B337C" w:rsidP="00D41EA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41EA9">
              <w:rPr>
                <w:i/>
                <w:iCs/>
              </w:rPr>
              <w:t>whether</w:t>
            </w:r>
            <w:r>
              <w:t xml:space="preserve"> a record was in the training set</w:t>
            </w:r>
            <w:r w:rsidR="00D77439">
              <w:t xml:space="preserve">; and </w:t>
            </w:r>
          </w:p>
          <w:p w14:paraId="304B7056" w14:textId="77777777" w:rsidR="001711B3" w:rsidRDefault="00D77439" w:rsidP="001711B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41EA9">
              <w:rPr>
                <w:i/>
                <w:iCs/>
              </w:rPr>
              <w:t>missing values</w:t>
            </w:r>
            <w:r>
              <w:t xml:space="preserve"> from a training record.</w:t>
            </w:r>
          </w:p>
          <w:p w14:paraId="494E8ADF" w14:textId="77777777" w:rsidR="001711B3" w:rsidRDefault="001711B3" w:rsidP="001711B3">
            <w:pPr>
              <w:cnfStyle w:val="000000000000" w:firstRow="0" w:lastRow="0" w:firstColumn="0" w:lastColumn="0" w:oddVBand="0" w:evenVBand="0" w:oddHBand="0" w:evenHBand="0" w:firstRowFirstColumn="0" w:firstRowLastColumn="0" w:lastRowFirstColumn="0" w:lastRowLastColumn="0"/>
            </w:pPr>
          </w:p>
          <w:p w14:paraId="644ED840" w14:textId="4699AF81" w:rsidR="001711B3" w:rsidRDefault="00966E65" w:rsidP="001711B3">
            <w:pPr>
              <w:cnfStyle w:val="000000000000" w:firstRow="0" w:lastRow="0" w:firstColumn="0" w:lastColumn="0" w:oddVBand="0" w:evenVBand="0" w:oddHBand="0" w:evenHBand="0" w:firstRowFirstColumn="0" w:firstRowLastColumn="0" w:lastRowFirstColumn="0" w:lastRowLastColumn="0"/>
            </w:pPr>
            <w:r>
              <w:t>Quantifying these risks requires knowledge</w:t>
            </w:r>
            <w:r w:rsidR="007862DF">
              <w:t xml:space="preserve"> of </w:t>
            </w:r>
            <w:r w:rsidR="00E634C7" w:rsidRPr="001711B3">
              <w:rPr>
                <w:b/>
                <w:bCs/>
              </w:rPr>
              <w:t>exactly</w:t>
            </w:r>
            <w:r w:rsidR="00E634C7">
              <w:t xml:space="preserve"> which records were used to train the </w:t>
            </w:r>
            <w:r w:rsidR="007862DF">
              <w:t>model.</w:t>
            </w:r>
          </w:p>
          <w:p w14:paraId="646E81FE" w14:textId="77777777" w:rsidR="001711B3" w:rsidRDefault="007862DF" w:rsidP="001711B3">
            <w:pPr>
              <w:cnfStyle w:val="000000000000" w:firstRow="0" w:lastRow="0" w:firstColumn="0" w:lastColumn="0" w:oddVBand="0" w:evenVBand="0" w:oddHBand="0" w:evenHBand="0" w:firstRowFirstColumn="0" w:firstRowLastColumn="0" w:lastRowFirstColumn="0" w:lastRowLastColumn="0"/>
            </w:pPr>
            <w:r>
              <w:t xml:space="preserve"> </w:t>
            </w:r>
          </w:p>
          <w:p w14:paraId="61256F53" w14:textId="2AEBD286" w:rsidR="00E634C7" w:rsidRDefault="6C5A3353" w:rsidP="001711B3">
            <w:pPr>
              <w:cnfStyle w:val="000000000000" w:firstRow="0" w:lastRow="0" w:firstColumn="0" w:lastColumn="0" w:oddVBand="0" w:evenVBand="0" w:oddHBand="0" w:evenHBand="0" w:firstRowFirstColumn="0" w:firstRowLastColumn="0" w:lastRowFirstColumn="0" w:lastRowLastColumn="0"/>
            </w:pPr>
            <w:r>
              <w:t>The assessment process can be improved via knowledge of exactly which records were used to test the trained model</w:t>
            </w:r>
            <w:r w:rsidR="00EA01B3">
              <w:t>.</w:t>
            </w:r>
          </w:p>
        </w:tc>
        <w:tc>
          <w:tcPr>
            <w:tcW w:w="3242" w:type="dxa"/>
          </w:tcPr>
          <w:p w14:paraId="742C9CD7" w14:textId="7C3984D6" w:rsidR="00E634C7" w:rsidRDefault="00976F53">
            <w:pPr>
              <w:cnfStyle w:val="000000000000" w:firstRow="0" w:lastRow="0" w:firstColumn="0" w:lastColumn="0" w:oddVBand="0" w:evenVBand="0" w:oddHBand="0" w:evenHBand="0" w:firstRowFirstColumn="0" w:firstRowLastColumn="0" w:lastRowFirstColumn="0" w:lastRowLastColumn="0"/>
            </w:pPr>
            <w:r>
              <w:t>This needs t</w:t>
            </w:r>
            <w:r w:rsidR="00F67582">
              <w:t>o</w:t>
            </w:r>
            <w:r>
              <w:t xml:space="preserve"> be in machine-actionable format</w:t>
            </w:r>
            <w:r w:rsidR="007B05F0">
              <w:t xml:space="preserve"> </w:t>
            </w:r>
            <w:r w:rsidR="00F67582">
              <w:t>-</w:t>
            </w:r>
            <w:r w:rsidR="00E634C7">
              <w:t xml:space="preserve"> as either separate files/directories</w:t>
            </w:r>
            <w:r w:rsidR="0090011D">
              <w:t xml:space="preserve"> or as two lists of filenames.</w:t>
            </w:r>
            <w:r w:rsidR="00E634C7">
              <w:t xml:space="preserve"> </w:t>
            </w:r>
          </w:p>
          <w:p w14:paraId="6E89CE34" w14:textId="77777777" w:rsidR="00E634C7" w:rsidRDefault="00E634C7">
            <w:pPr>
              <w:cnfStyle w:val="000000000000" w:firstRow="0" w:lastRow="0" w:firstColumn="0" w:lastColumn="0" w:oddVBand="0" w:evenVBand="0" w:oddHBand="0" w:evenHBand="0" w:firstRowFirstColumn="0" w:firstRowLastColumn="0" w:lastRowFirstColumn="0" w:lastRowLastColumn="0"/>
            </w:pPr>
          </w:p>
          <w:p w14:paraId="4D6AAD03" w14:textId="42EB3B7D" w:rsidR="00FD6279" w:rsidRDefault="6C5A3353">
            <w:pPr>
              <w:cnfStyle w:val="000000000000" w:firstRow="0" w:lastRow="0" w:firstColumn="0" w:lastColumn="0" w:oddVBand="0" w:evenVBand="0" w:oddHBand="0" w:evenHBand="0" w:firstRowFirstColumn="0" w:firstRowLastColumn="0" w:lastRowFirstColumn="0" w:lastRowLastColumn="0"/>
            </w:pPr>
            <w:r>
              <w:t xml:space="preserve">Ideally researchers would provide both the `raw’ and </w:t>
            </w:r>
            <w:proofErr w:type="spellStart"/>
            <w:r w:rsidR="00D06519">
              <w:t>p</w:t>
            </w:r>
            <w:r>
              <w:t>reprocessed</w:t>
            </w:r>
            <w:proofErr w:type="spellEnd"/>
            <w:r>
              <w:t xml:space="preserve"> data as files to be ingested by sacro-ml. </w:t>
            </w:r>
          </w:p>
          <w:p w14:paraId="26135FD0" w14:textId="77777777" w:rsidR="00FD6279" w:rsidRDefault="00FD6279">
            <w:pPr>
              <w:cnfStyle w:val="000000000000" w:firstRow="0" w:lastRow="0" w:firstColumn="0" w:lastColumn="0" w:oddVBand="0" w:evenVBand="0" w:oddHBand="0" w:evenHBand="0" w:firstRowFirstColumn="0" w:firstRowLastColumn="0" w:lastRowFirstColumn="0" w:lastRowLastColumn="0"/>
            </w:pPr>
          </w:p>
          <w:p w14:paraId="25C38F8F" w14:textId="70F9D679" w:rsidR="00FD6279" w:rsidRDefault="00FD6279">
            <w:pPr>
              <w:cnfStyle w:val="000000000000" w:firstRow="0" w:lastRow="0" w:firstColumn="0" w:lastColumn="0" w:oddVBand="0" w:evenVBand="0" w:oddHBand="0" w:evenHBand="0" w:firstRowFirstColumn="0" w:firstRowLastColumn="0" w:lastRowFirstColumn="0" w:lastRowLastColumn="0"/>
            </w:pPr>
            <w:r>
              <w:t>If ‘raw’ format data is not avai</w:t>
            </w:r>
            <w:r w:rsidR="00C4331C">
              <w:t>l</w:t>
            </w:r>
            <w:r>
              <w:t>abl</w:t>
            </w:r>
            <w:r w:rsidR="00C4331C">
              <w:t>e</w:t>
            </w:r>
            <w:r>
              <w:t>, it may not be possible to run attribute inference attacks.</w:t>
            </w:r>
          </w:p>
          <w:p w14:paraId="3C741C3B" w14:textId="77777777" w:rsidR="00E634C7" w:rsidRDefault="00E634C7">
            <w:pPr>
              <w:cnfStyle w:val="000000000000" w:firstRow="0" w:lastRow="0" w:firstColumn="0" w:lastColumn="0" w:oddVBand="0" w:evenVBand="0" w:oddHBand="0" w:evenHBand="0" w:firstRowFirstColumn="0" w:firstRowLastColumn="0" w:lastRowFirstColumn="0" w:lastRowLastColumn="0"/>
            </w:pPr>
          </w:p>
          <w:p w14:paraId="0BF4CC3F" w14:textId="2693F084" w:rsidR="00EB5A10" w:rsidRDefault="00E634C7">
            <w:pPr>
              <w:cnfStyle w:val="000000000000" w:firstRow="0" w:lastRow="0" w:firstColumn="0" w:lastColumn="0" w:oddVBand="0" w:evenVBand="0" w:oddHBand="0" w:evenHBand="0" w:firstRowFirstColumn="0" w:firstRowLastColumn="0" w:lastRowFirstColumn="0" w:lastRowLastColumn="0"/>
            </w:pPr>
            <w:r>
              <w:t xml:space="preserve">If train/test data is only provided in ‘raw’ </w:t>
            </w:r>
            <w:proofErr w:type="gramStart"/>
            <w:r>
              <w:t>form</w:t>
            </w:r>
            <w:r w:rsidR="007B05F0">
              <w:t>at</w:t>
            </w:r>
            <w:proofErr w:type="gramEnd"/>
            <w:r>
              <w:t xml:space="preserve"> then </w:t>
            </w:r>
            <w:r w:rsidR="000E4D73">
              <w:t xml:space="preserve">it </w:t>
            </w:r>
            <w:r w:rsidR="000E4D73" w:rsidRPr="00D41EA9">
              <w:rPr>
                <w:b/>
                <w:bCs/>
              </w:rPr>
              <w:t>must</w:t>
            </w:r>
            <w:r w:rsidR="000E4D73">
              <w:t xml:space="preserve"> be possible</w:t>
            </w:r>
            <w:r>
              <w:t xml:space="preserve"> to run the code to preprocess that data</w:t>
            </w:r>
            <w:r w:rsidR="00EB5A10">
              <w:t>.</w:t>
            </w:r>
          </w:p>
          <w:p w14:paraId="4D6BDD32" w14:textId="2ADD6EEA" w:rsidR="00E634C7" w:rsidRPr="00D41EA9" w:rsidRDefault="00C4331C">
            <w:pPr>
              <w:cnfStyle w:val="000000000000" w:firstRow="0" w:lastRow="0" w:firstColumn="0" w:lastColumn="0" w:oddVBand="0" w:evenVBand="0" w:oddHBand="0" w:evenHBand="0" w:firstRowFirstColumn="0" w:firstRowLastColumn="0" w:lastRowFirstColumn="0" w:lastRowLastColumn="0"/>
              <w:rPr>
                <w:b/>
                <w:bCs/>
              </w:rPr>
            </w:pPr>
            <w:r w:rsidRPr="00D41EA9">
              <w:rPr>
                <w:b/>
                <w:bCs/>
                <w:color w:val="FF0000"/>
              </w:rPr>
              <w:t xml:space="preserve">Note this </w:t>
            </w:r>
            <w:r>
              <w:rPr>
                <w:b/>
                <w:bCs/>
                <w:color w:val="FF0000"/>
              </w:rPr>
              <w:t xml:space="preserve">preprocessing </w:t>
            </w:r>
            <w:r w:rsidRPr="00D41EA9">
              <w:rPr>
                <w:b/>
                <w:bCs/>
                <w:color w:val="FF0000"/>
              </w:rPr>
              <w:t>may in future be automated, but currently requires manual input from TRE staff</w:t>
            </w:r>
          </w:p>
        </w:tc>
      </w:tr>
      <w:tr w:rsidR="00E634C7" w14:paraId="23E4F3E8"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48D58CF2" w14:textId="1C9439CD" w:rsidR="00E634C7" w:rsidRDefault="0090781B">
            <w:r>
              <w:lastRenderedPageBreak/>
              <w:t>Researcher provide</w:t>
            </w:r>
            <w:r w:rsidR="00871BE1">
              <w:t>s</w:t>
            </w:r>
            <w:r>
              <w:t xml:space="preserve"> </w:t>
            </w:r>
            <w:r w:rsidRPr="00C71508">
              <w:rPr>
                <w:b w:val="0"/>
                <w:bCs w:val="0"/>
              </w:rPr>
              <w:t>s</w:t>
            </w:r>
            <w:r w:rsidR="00E634C7" w:rsidRPr="00C71508">
              <w:rPr>
                <w:b w:val="0"/>
                <w:bCs w:val="0"/>
              </w:rPr>
              <w:t>ufficient details (</w:t>
            </w:r>
            <w:proofErr w:type="spellStart"/>
            <w:r w:rsidR="00E634C7" w:rsidRPr="00C71508">
              <w:rPr>
                <w:b w:val="0"/>
                <w:bCs w:val="0"/>
              </w:rPr>
              <w:t>filepaths</w:t>
            </w:r>
            <w:proofErr w:type="spellEnd"/>
            <w:r w:rsidR="00E634C7" w:rsidRPr="00C71508">
              <w:rPr>
                <w:b w:val="0"/>
                <w:bCs w:val="0"/>
              </w:rPr>
              <w:t xml:space="preserve"> etc.) to load the model from file</w:t>
            </w:r>
            <w:r w:rsidR="00E634C7">
              <w:t xml:space="preserve"> </w:t>
            </w:r>
          </w:p>
        </w:tc>
        <w:tc>
          <w:tcPr>
            <w:tcW w:w="3147" w:type="dxa"/>
          </w:tcPr>
          <w:p w14:paraId="438CEDC4" w14:textId="77777777" w:rsidR="00E634C7" w:rsidRDefault="00E634C7">
            <w:pPr>
              <w:cnfStyle w:val="000000000000" w:firstRow="0" w:lastRow="0" w:firstColumn="0" w:lastColumn="0" w:oddVBand="0" w:evenVBand="0" w:oddHBand="0" w:evenHBand="0" w:firstRowFirstColumn="0" w:firstRowLastColumn="0" w:lastRowFirstColumn="0" w:lastRowLastColumn="0"/>
            </w:pPr>
            <w:r>
              <w:t>Most attacks require the ability to load the stored file and access it.</w:t>
            </w:r>
          </w:p>
        </w:tc>
        <w:tc>
          <w:tcPr>
            <w:tcW w:w="3242" w:type="dxa"/>
          </w:tcPr>
          <w:p w14:paraId="108A477B" w14:textId="0B7C9EF6" w:rsidR="00E634C7" w:rsidRDefault="004E170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F2328"/>
                <w:shd w:val="clear" w:color="auto" w:fill="F6F8FA"/>
              </w:rPr>
              <w:t>Examples of packaging models created from toolkits e.g.</w:t>
            </w:r>
            <w:r>
              <w:rPr>
                <w:rStyle w:val="apple-converted-space"/>
                <w:rFonts w:ascii="Segoe UI" w:hAnsi="Segoe UI" w:cs="Segoe UI"/>
                <w:color w:val="1F2328"/>
                <w:shd w:val="clear" w:color="auto" w:fill="F6F8FA"/>
              </w:rPr>
              <w:t> </w:t>
            </w:r>
            <w:proofErr w:type="spellStart"/>
            <w:r>
              <w:rPr>
                <w:rStyle w:val="Emphasis"/>
                <w:rFonts w:ascii="Segoe UI" w:hAnsi="Segoe UI" w:cs="Segoe UI"/>
                <w:color w:val="1F2328"/>
              </w:rPr>
              <w:t>PyTorch</w:t>
            </w:r>
            <w:proofErr w:type="spellEnd"/>
            <w:r>
              <w:rPr>
                <w:rStyle w:val="apple-converted-space"/>
                <w:rFonts w:ascii="Segoe UI" w:hAnsi="Segoe UI" w:cs="Segoe UI"/>
                <w:color w:val="1F2328"/>
                <w:shd w:val="clear" w:color="auto" w:fill="F6F8FA"/>
              </w:rPr>
              <w:t> </w:t>
            </w:r>
            <w:r>
              <w:rPr>
                <w:rFonts w:ascii="Segoe UI" w:hAnsi="Segoe UI" w:cs="Segoe UI"/>
                <w:color w:val="1F2328"/>
                <w:shd w:val="clear" w:color="auto" w:fill="F6F8FA"/>
              </w:rPr>
              <w:t>and</w:t>
            </w:r>
            <w:r>
              <w:rPr>
                <w:rStyle w:val="apple-converted-space"/>
                <w:rFonts w:ascii="Segoe UI" w:hAnsi="Segoe UI" w:cs="Segoe UI"/>
                <w:color w:val="1F2328"/>
                <w:shd w:val="clear" w:color="auto" w:fill="F6F8FA"/>
              </w:rPr>
              <w:t> </w:t>
            </w:r>
            <w:r>
              <w:rPr>
                <w:rStyle w:val="Emphasis"/>
                <w:rFonts w:ascii="Segoe UI" w:hAnsi="Segoe UI" w:cs="Segoe UI"/>
                <w:color w:val="1F2328"/>
              </w:rPr>
              <w:t>scikit-learn</w:t>
            </w:r>
            <w:r>
              <w:rPr>
                <w:rStyle w:val="apple-converted-space"/>
                <w:rFonts w:ascii="Segoe UI" w:hAnsi="Segoe UI" w:cs="Segoe UI"/>
                <w:color w:val="1F2328"/>
                <w:shd w:val="clear" w:color="auto" w:fill="F6F8FA"/>
              </w:rPr>
              <w:t> </w:t>
            </w:r>
            <w:r>
              <w:rPr>
                <w:rFonts w:ascii="Segoe UI" w:hAnsi="Segoe UI" w:cs="Segoe UI"/>
                <w:color w:val="1F2328"/>
                <w:shd w:val="clear" w:color="auto" w:fill="F6F8FA"/>
              </w:rPr>
              <w:t xml:space="preserve">are in the examples folder of the sacro-ml repository on </w:t>
            </w:r>
            <w:proofErr w:type="spellStart"/>
            <w:r>
              <w:rPr>
                <w:rFonts w:ascii="Segoe UI" w:hAnsi="Segoe UI" w:cs="Segoe UI"/>
                <w:color w:val="1F2328"/>
                <w:shd w:val="clear" w:color="auto" w:fill="F6F8FA"/>
              </w:rPr>
              <w:t>github</w:t>
            </w:r>
            <w:proofErr w:type="spellEnd"/>
            <w:r>
              <w:rPr>
                <w:rFonts w:ascii="Segoe UI" w:hAnsi="Segoe UI" w:cs="Segoe UI"/>
                <w:color w:val="1F2328"/>
                <w:shd w:val="clear" w:color="auto" w:fill="F6F8FA"/>
              </w:rPr>
              <w:t xml:space="preserve"> (see link above)</w:t>
            </w:r>
          </w:p>
        </w:tc>
      </w:tr>
      <w:tr w:rsidR="00C7339B" w:rsidRPr="00C7339B" w14:paraId="618B53E1" w14:textId="77777777" w:rsidTr="6C5A3353">
        <w:tc>
          <w:tcPr>
            <w:cnfStyle w:val="001000000000" w:firstRow="0" w:lastRow="0" w:firstColumn="1" w:lastColumn="0" w:oddVBand="0" w:evenVBand="0" w:oddHBand="0" w:evenHBand="0" w:firstRowFirstColumn="0" w:firstRowLastColumn="0" w:lastRowFirstColumn="0" w:lastRowLastColumn="0"/>
            <w:tcW w:w="2253" w:type="dxa"/>
          </w:tcPr>
          <w:p w14:paraId="264902DC" w14:textId="50FA2EE5" w:rsidR="00C7339B" w:rsidRPr="00C7339B" w:rsidRDefault="43C3DB9C">
            <w:pPr>
              <w:rPr>
                <w:b w:val="0"/>
                <w:bCs w:val="0"/>
              </w:rPr>
            </w:pPr>
            <w:r>
              <w:t xml:space="preserve">Researcher </w:t>
            </w:r>
            <w:commentRangeStart w:id="41"/>
            <w:r>
              <w:t>runs</w:t>
            </w:r>
            <w:r>
              <w:rPr>
                <w:b w:val="0"/>
                <w:bCs w:val="0"/>
              </w:rPr>
              <w:t xml:space="preserve"> a script</w:t>
            </w:r>
            <w:commentRangeEnd w:id="41"/>
            <w:r w:rsidR="00C7339B">
              <w:rPr>
                <w:rStyle w:val="CommentReference"/>
              </w:rPr>
              <w:commentReference w:id="41"/>
            </w:r>
            <w:r>
              <w:rPr>
                <w:b w:val="0"/>
                <w:bCs w:val="0"/>
              </w:rPr>
              <w:t xml:space="preserve"> </w:t>
            </w:r>
            <w:r w:rsidR="00045CB4">
              <w:rPr>
                <w:b w:val="0"/>
                <w:bCs w:val="0"/>
              </w:rPr>
              <w:t xml:space="preserve">(part of the sacroml toolkit) </w:t>
            </w:r>
            <w:r>
              <w:rPr>
                <w:b w:val="0"/>
                <w:bCs w:val="0"/>
              </w:rPr>
              <w:t>to provide all those details</w:t>
            </w:r>
          </w:p>
        </w:tc>
        <w:tc>
          <w:tcPr>
            <w:tcW w:w="3147" w:type="dxa"/>
          </w:tcPr>
          <w:p w14:paraId="5B4608BF" w14:textId="30B8B5FF" w:rsidR="00A47588" w:rsidRDefault="0062426F">
            <w:pPr>
              <w:cnfStyle w:val="000000000000" w:firstRow="0" w:lastRow="0" w:firstColumn="0" w:lastColumn="0" w:oddVBand="0" w:evenVBand="0" w:oddHBand="0" w:evenHBand="0" w:firstRowFirstColumn="0" w:firstRowLastColumn="0" w:lastRowFirstColumn="0" w:lastRowLastColumn="0"/>
            </w:pPr>
            <w:r>
              <w:t>C</w:t>
            </w:r>
            <w:r w:rsidR="004418B4">
              <w:t>apturing</w:t>
            </w:r>
            <w:r w:rsidR="006470F5">
              <w:t xml:space="preserve"> </w:t>
            </w:r>
            <w:r w:rsidR="004418B4">
              <w:t>the</w:t>
            </w:r>
            <w:r w:rsidR="00E83610">
              <w:t xml:space="preserve"> </w:t>
            </w:r>
            <w:r w:rsidR="004418B4">
              <w:t>information needed</w:t>
            </w:r>
            <w:r w:rsidR="006470F5">
              <w:t xml:space="preserve"> to run attacks</w:t>
            </w:r>
            <w:r w:rsidR="00AC462E">
              <w:t xml:space="preserve"> in a standardised format</w:t>
            </w:r>
            <w:r w:rsidR="00A47588">
              <w:t xml:space="preserve"> </w:t>
            </w:r>
            <w:r w:rsidR="00B94555">
              <w:t>enables</w:t>
            </w:r>
            <w:r w:rsidR="00A47588">
              <w:t>:</w:t>
            </w:r>
          </w:p>
          <w:p w14:paraId="1C502028" w14:textId="75B35367" w:rsidR="00A47588" w:rsidRDefault="00B94555" w:rsidP="00A47588">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storin</w:t>
            </w:r>
            <w:r w:rsidR="00A47588">
              <w:t>g the information that might be useful for a model-use register</w:t>
            </w:r>
          </w:p>
          <w:p w14:paraId="59FF66D2" w14:textId="4F592AA5" w:rsidR="00C7339B" w:rsidRPr="00C7339B" w:rsidRDefault="0062426F" w:rsidP="00B94555">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decoupl</w:t>
            </w:r>
            <w:r w:rsidR="007743E8">
              <w:t>ing</w:t>
            </w:r>
            <w:r>
              <w:t xml:space="preserve"> model training from model risk assessment</w:t>
            </w:r>
            <w:r w:rsidR="00AE7D01">
              <w:t>.</w:t>
            </w:r>
            <w:r w:rsidR="007743E8">
              <w:t xml:space="preserve"> </w:t>
            </w:r>
            <w:r w:rsidR="00B94555">
              <w:t>That enables</w:t>
            </w:r>
            <w:r w:rsidR="00AE7D01">
              <w:t xml:space="preserve"> these processes</w:t>
            </w:r>
            <w:r w:rsidR="007743E8">
              <w:t xml:space="preserve"> </w:t>
            </w:r>
            <w:r w:rsidR="00AE7D01">
              <w:t>to</w:t>
            </w:r>
            <w:r w:rsidR="00AC462E">
              <w:t xml:space="preserve"> happen in separate </w:t>
            </w:r>
            <w:r w:rsidR="00AE7D01">
              <w:t>‘virtual areas’ of the TRE</w:t>
            </w:r>
            <w:r w:rsidR="00AC462E">
              <w:t xml:space="preserve"> if desirable</w:t>
            </w:r>
          </w:p>
        </w:tc>
        <w:tc>
          <w:tcPr>
            <w:tcW w:w="3242" w:type="dxa"/>
          </w:tcPr>
          <w:p w14:paraId="36186945" w14:textId="3421197F" w:rsidR="00C7339B" w:rsidRPr="00C7339B" w:rsidRDefault="002A5C63">
            <w:pPr>
              <w:cnfStyle w:val="000000000000" w:firstRow="0" w:lastRow="0" w:firstColumn="0" w:lastColumn="0" w:oddVBand="0" w:evenVBand="0" w:oddHBand="0" w:evenHBand="0" w:firstRowFirstColumn="0" w:firstRowLastColumn="0" w:lastRowFirstColumn="0" w:lastRowLastColumn="0"/>
            </w:pPr>
            <w:r>
              <w:t>This does not stop researchers running</w:t>
            </w:r>
            <w:r w:rsidR="0004609D">
              <w:t xml:space="preserve"> attacks themselves.</w:t>
            </w:r>
          </w:p>
        </w:tc>
      </w:tr>
    </w:tbl>
    <w:p w14:paraId="216DC3EE" w14:textId="77777777" w:rsidR="00E634C7" w:rsidRDefault="00E634C7" w:rsidP="00E634C7">
      <w:pPr>
        <w:rPr>
          <w:ins w:id="42" w:author="Jim Smith" w:date="2025-03-06T12:49:00Z" w16du:dateUtc="2025-03-06T12:49:25Z"/>
        </w:rPr>
      </w:pPr>
    </w:p>
    <w:p w14:paraId="24159BFA" w14:textId="676221F4" w:rsidR="18226415" w:rsidRDefault="18226415"/>
    <w:p w14:paraId="2AA3F53D" w14:textId="77777777" w:rsidR="00B73685" w:rsidRDefault="00B73685">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3A29AC3B" w14:textId="789CAA49" w:rsidR="00AA6082" w:rsidRDefault="00C74D47" w:rsidP="00B73685">
      <w:pPr>
        <w:pStyle w:val="Heading1"/>
      </w:pPr>
      <w:r>
        <w:rPr>
          <w:noProof/>
        </w:rPr>
        <w:lastRenderedPageBreak/>
        <mc:AlternateContent>
          <mc:Choice Requires="wps">
            <w:drawing>
              <wp:anchor distT="0" distB="0" distL="114300" distR="114300" simplePos="0" relativeHeight="251658241" behindDoc="0" locked="0" layoutInCell="1" allowOverlap="1" wp14:anchorId="6784F4CE" wp14:editId="219B3DEE">
                <wp:simplePos x="0" y="0"/>
                <wp:positionH relativeFrom="column">
                  <wp:posOffset>0</wp:posOffset>
                </wp:positionH>
                <wp:positionV relativeFrom="paragraph">
                  <wp:posOffset>683260</wp:posOffset>
                </wp:positionV>
                <wp:extent cx="5829300" cy="459105"/>
                <wp:effectExtent l="0" t="0" r="12700" b="10795"/>
                <wp:wrapTopAndBottom/>
                <wp:docPr id="682198047" name="Text Box 2"/>
                <wp:cNvGraphicFramePr/>
                <a:graphic xmlns:a="http://schemas.openxmlformats.org/drawingml/2006/main">
                  <a:graphicData uri="http://schemas.microsoft.com/office/word/2010/wordprocessingShape">
                    <wps:wsp>
                      <wps:cNvSpPr txBox="1"/>
                      <wps:spPr>
                        <a:xfrm>
                          <a:off x="0" y="0"/>
                          <a:ext cx="5829300" cy="459105"/>
                        </a:xfrm>
                        <a:prstGeom prst="rect">
                          <a:avLst/>
                        </a:prstGeom>
                        <a:solidFill>
                          <a:schemeClr val="bg2"/>
                        </a:solidFill>
                        <a:ln w="6350">
                          <a:solidFill>
                            <a:prstClr val="black"/>
                          </a:solidFill>
                        </a:ln>
                      </wps:spPr>
                      <wps:txbx>
                        <w:txbxContent>
                          <w:p w14:paraId="0A14F3A8" w14:textId="398ACF51" w:rsidR="00C74D47" w:rsidRDefault="007601C5" w:rsidP="00C74D47">
                            <w:pPr>
                              <w:jc w:val="center"/>
                            </w:pPr>
                            <w:r>
                              <w:t>This section is provided for background information only.</w:t>
                            </w:r>
                          </w:p>
                          <w:p w14:paraId="68CB7CE0" w14:textId="3EC44196" w:rsidR="007601C5" w:rsidRDefault="007601C5" w:rsidP="00C74D47">
                            <w:pPr>
                              <w:jc w:val="center"/>
                            </w:pPr>
                            <w:r>
                              <w:t>It is not manda</w:t>
                            </w:r>
                            <w:r w:rsidR="00791530">
                              <w:t>tory to understanding the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4F4CE" id="Text Box 2" o:spid="_x0000_s1027" type="#_x0000_t202" style="position:absolute;left:0;text-align:left;margin-left:0;margin-top:53.8pt;width:459pt;height:36.1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" fillcolor="#e8e8e8 [3214]" strokeweight=".5pt">
                <v:textbox>
                  <w:txbxContent>
                    <w:p w14:paraId="0A14F3A8" w14:textId="398ACF51" w:rsidR="00C74D47" w:rsidRDefault="007601C5" w:rsidP="00C74D47">
                      <w:pPr>
                        <w:jc w:val="center"/>
                      </w:pPr>
                      <w:r>
                        <w:t>This section is provided for background information only.</w:t>
                      </w:r>
                    </w:p>
                    <w:p w14:paraId="68CB7CE0" w14:textId="3EC44196" w:rsidR="007601C5" w:rsidRDefault="007601C5" w:rsidP="00C74D47">
                      <w:pPr>
                        <w:jc w:val="center"/>
                      </w:pPr>
                      <w:r>
                        <w:t>It is not manda</w:t>
                      </w:r>
                      <w:r w:rsidR="00791530">
                        <w:t>tory to understanding the above.</w:t>
                      </w:r>
                    </w:p>
                  </w:txbxContent>
                </v:textbox>
                <w10:wrap type="topAndBottom"/>
              </v:shape>
            </w:pict>
          </mc:Fallback>
        </mc:AlternateContent>
      </w:r>
      <w:r w:rsidR="00B73685">
        <w:t xml:space="preserve">Appendix A: Background: </w:t>
      </w:r>
      <w:r w:rsidR="00AA6082">
        <w:t xml:space="preserve">What risks </w:t>
      </w:r>
      <w:r w:rsidR="006F24E0">
        <w:t xml:space="preserve">does </w:t>
      </w:r>
      <w:r w:rsidR="00B73685">
        <w:t xml:space="preserve">SACRO_ML </w:t>
      </w:r>
      <w:r w:rsidR="006F24E0">
        <w:t>assess and how</w:t>
      </w:r>
      <w:r w:rsidR="00AA6082">
        <w:t>?</w:t>
      </w:r>
    </w:p>
    <w:p w14:paraId="36353088" w14:textId="149C265E" w:rsidR="007601C5" w:rsidRPr="007601C5" w:rsidRDefault="007601C5" w:rsidP="00C74D47"/>
    <w:p w14:paraId="4F0C0381" w14:textId="6B2BC563" w:rsidR="00B5276E" w:rsidRDefault="00B5276E" w:rsidP="00FA5303">
      <w:pPr>
        <w:pStyle w:val="Heading2"/>
      </w:pPr>
      <w:r>
        <w:t>Su</w:t>
      </w:r>
      <w:r w:rsidR="002D7713">
        <w:t>m</w:t>
      </w:r>
      <w:r>
        <w:t>mary</w:t>
      </w:r>
    </w:p>
    <w:p w14:paraId="4F6C6DF0" w14:textId="6ABC2608" w:rsidR="00E8542A" w:rsidRDefault="001C59CA" w:rsidP="001C59CA">
      <w:r>
        <w:t xml:space="preserve">The </w:t>
      </w:r>
      <w:r w:rsidR="00B73685">
        <w:t xml:space="preserve">sacro-ml </w:t>
      </w:r>
      <w:r w:rsidR="004A36E1">
        <w:t>toolkit</w:t>
      </w:r>
      <w:r>
        <w:t xml:space="preserve"> provides support for automatically </w:t>
      </w:r>
      <w:r w:rsidR="00A859CF">
        <w:t>running a variety of tests to assess</w:t>
      </w:r>
      <w:r w:rsidR="004F26CD">
        <w:t xml:space="preserve"> different form of attacks</w:t>
      </w:r>
      <w:r w:rsidR="00F00088">
        <w:t xml:space="preserve"> and how likely it is an attacker could</w:t>
      </w:r>
      <w:r w:rsidR="00765E6D">
        <w:t xml:space="preserve"> find out confidential information</w:t>
      </w:r>
      <w:r w:rsidR="004F26CD">
        <w:t>.</w:t>
      </w:r>
      <w:r w:rsidR="00743C6F">
        <w:t xml:space="preserve"> </w:t>
      </w:r>
    </w:p>
    <w:p w14:paraId="7D43FC62" w14:textId="5869D17A" w:rsidR="00B5276E" w:rsidRDefault="00394C73" w:rsidP="002D7713">
      <w:r>
        <w:t>The tool recreates the preprocessing of datasets, loads the model and parameters, and performs tests on 3 types of attacks based on the worst</w:t>
      </w:r>
      <w:r w:rsidR="004A46BB">
        <w:t>-</w:t>
      </w:r>
      <w:r>
        <w:t>case scenario (described below)</w:t>
      </w:r>
      <w:r w:rsidR="00B5276E">
        <w:t>.</w:t>
      </w:r>
    </w:p>
    <w:p w14:paraId="56BA21EF" w14:textId="7FD1EC62" w:rsidR="00B5276E" w:rsidRDefault="00394C73" w:rsidP="00FA5303">
      <w:pPr>
        <w:pStyle w:val="ListParagraph"/>
        <w:numPr>
          <w:ilvl w:val="0"/>
          <w:numId w:val="26"/>
        </w:numPr>
      </w:pPr>
      <w:r>
        <w:t xml:space="preserve">some types of attacks require the full pre-processing to be available, </w:t>
      </w:r>
    </w:p>
    <w:p w14:paraId="683D8EEE" w14:textId="77716B57" w:rsidR="00B5276E" w:rsidRDefault="6C5A3353" w:rsidP="00FA5303">
      <w:pPr>
        <w:pStyle w:val="ListParagraph"/>
        <w:numPr>
          <w:ilvl w:val="0"/>
          <w:numId w:val="26"/>
        </w:numPr>
      </w:pPr>
      <w:r>
        <w:t xml:space="preserve">others can be done with the </w:t>
      </w:r>
      <w:proofErr w:type="spellStart"/>
      <w:r w:rsidR="004A46BB">
        <w:t>p</w:t>
      </w:r>
      <w:r w:rsidR="00655C74">
        <w:t>reprocessed</w:t>
      </w:r>
      <w:proofErr w:type="spellEnd"/>
      <w:r w:rsidR="004A46BB">
        <w:t xml:space="preserve"> </w:t>
      </w:r>
      <w:commentRangeStart w:id="43"/>
      <w:commentRangeEnd w:id="43"/>
      <w:r w:rsidR="00394C73">
        <w:rPr>
          <w:rStyle w:val="CommentReference"/>
        </w:rPr>
        <w:commentReference w:id="43"/>
      </w:r>
      <w:r>
        <w:t xml:space="preserve">data that is fed into the model, </w:t>
      </w:r>
    </w:p>
    <w:p w14:paraId="4D06CBD9" w14:textId="0AB8FD17" w:rsidR="00B5276E" w:rsidRDefault="6C5A3353" w:rsidP="00FA5303">
      <w:pPr>
        <w:pStyle w:val="ListParagraph"/>
        <w:numPr>
          <w:ilvl w:val="0"/>
          <w:numId w:val="26"/>
        </w:numPr>
      </w:pPr>
      <w:r>
        <w:t xml:space="preserve">and the </w:t>
      </w:r>
      <w:r w:rsidR="00197BB0">
        <w:t>others</w:t>
      </w:r>
      <w:r>
        <w:t xml:space="preserve"> can be done using only the probabilities </w:t>
      </w:r>
      <w:r w:rsidR="008771D0">
        <w:t xml:space="preserve">the model </w:t>
      </w:r>
      <w:r w:rsidR="00197BB0">
        <w:t>output</w:t>
      </w:r>
      <w:r w:rsidR="008771D0">
        <w:t>s different records</w:t>
      </w:r>
    </w:p>
    <w:p w14:paraId="74CC72D6" w14:textId="1A2E614B" w:rsidR="00E8542A" w:rsidRDefault="00394C73" w:rsidP="00FA5303">
      <w:pPr>
        <w:pStyle w:val="ListParagraph"/>
        <w:numPr>
          <w:ilvl w:val="0"/>
          <w:numId w:val="26"/>
        </w:numPr>
      </w:pPr>
      <w:proofErr w:type="gramStart"/>
      <w:r>
        <w:t>however</w:t>
      </w:r>
      <w:proofErr w:type="gramEnd"/>
      <w:r>
        <w:t xml:space="preserve"> these last are the weakest type and do not provide much assurance of the safety of the model, especially in representative data</w:t>
      </w:r>
    </w:p>
    <w:p w14:paraId="633A7DE0" w14:textId="699457A4" w:rsidR="001C59CA" w:rsidRPr="001C59CA" w:rsidRDefault="00743C6F" w:rsidP="001C59CA">
      <w:r>
        <w:t>Below we briefly describe these</w:t>
      </w:r>
      <w:r w:rsidR="00AB5F02">
        <w:t xml:space="preserve"> tests</w:t>
      </w:r>
      <w:r>
        <w:t>, and what data needs t</w:t>
      </w:r>
      <w:r w:rsidR="00FF6753">
        <w:t>o</w:t>
      </w:r>
      <w:r>
        <w:t xml:space="preserve"> be made available to the risk assessment process.</w:t>
      </w:r>
    </w:p>
    <w:p w14:paraId="342A66D1" w14:textId="2FA8C1A8" w:rsidR="00463F60" w:rsidRDefault="00AA6082" w:rsidP="00CE163D">
      <w:pPr>
        <w:pStyle w:val="Heading2"/>
      </w:pPr>
      <w:r>
        <w:t xml:space="preserve"> </w:t>
      </w:r>
      <w:bookmarkStart w:id="44" w:name="_Ref200119053"/>
      <w:r>
        <w:t xml:space="preserve">Membership </w:t>
      </w:r>
      <w:r w:rsidR="00F443E2">
        <w:t xml:space="preserve">and Attribute </w:t>
      </w:r>
      <w:r>
        <w:t>inference attacks</w:t>
      </w:r>
      <w:bookmarkEnd w:id="44"/>
    </w:p>
    <w:p w14:paraId="58B2516B" w14:textId="03AFC17E" w:rsidR="00222478" w:rsidRPr="005C46F6" w:rsidRDefault="00222478" w:rsidP="00222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C46F6">
        <w:t xml:space="preserve">The </w:t>
      </w:r>
      <w:hyperlink r:id="rId20" w:history="1">
        <w:r w:rsidRPr="00966A23">
          <w:rPr>
            <w:rStyle w:val="Hyperlink"/>
            <w:rFonts w:cs="Helvetica"/>
            <w:kern w:val="0"/>
          </w:rPr>
          <w:t>GRAIMA</w:t>
        </w:r>
        <w:r w:rsidR="008535D6" w:rsidRPr="00966A23">
          <w:rPr>
            <w:rStyle w:val="Hyperlink"/>
            <w:rFonts w:cs="Helvetica"/>
            <w:kern w:val="0"/>
          </w:rPr>
          <w:t>TTER</w:t>
        </w:r>
        <w:r w:rsidRPr="00966A23">
          <w:rPr>
            <w:rStyle w:val="Hyperlink"/>
            <w:rFonts w:cs="Helvetica"/>
            <w:kern w:val="0"/>
          </w:rPr>
          <w:t xml:space="preserve"> Green paper</w:t>
        </w:r>
      </w:hyperlink>
      <w:r w:rsidRPr="005C46F6">
        <w:t xml:space="preserve"> describes: </w:t>
      </w:r>
    </w:p>
    <w:p w14:paraId="16E909EA" w14:textId="7C62457F" w:rsidR="00222478" w:rsidRPr="005C46F6" w:rsidRDefault="00222478" w:rsidP="00222478">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C46F6">
        <w:t>Membership Inference as “</w:t>
      </w:r>
      <w:r w:rsidRPr="005C46F6">
        <w:rPr>
          <w:rFonts w:cs="Helvetica"/>
          <w:i/>
          <w:iCs/>
          <w:color w:val="000000"/>
          <w:kern w:val="0"/>
        </w:rPr>
        <w:t xml:space="preserve">the risk that an attacker </w:t>
      </w:r>
      <w:r w:rsidR="00386023" w:rsidRPr="005C46F6">
        <w:rPr>
          <w:rFonts w:cs="Helvetica"/>
          <w:i/>
          <w:iCs/>
          <w:color w:val="000000"/>
          <w:kern w:val="0"/>
        </w:rPr>
        <w:t>…</w:t>
      </w:r>
      <w:r w:rsidRPr="005C46F6">
        <w:rPr>
          <w:rFonts w:cs="Helvetica"/>
          <w:i/>
          <w:iCs/>
          <w:color w:val="000000"/>
          <w:kern w:val="0"/>
        </w:rPr>
        <w:t xml:space="preserve"> can create systems that identify whether a given data point was part of the data used to train the released mode</w:t>
      </w:r>
      <w:r w:rsidRPr="005C46F6">
        <w:rPr>
          <w:rFonts w:cs="Helvetica"/>
          <w:color w:val="000000"/>
          <w:kern w:val="0"/>
        </w:rPr>
        <w:t>l</w:t>
      </w:r>
      <w:r w:rsidRPr="005C46F6">
        <w:t>”</w:t>
      </w:r>
    </w:p>
    <w:p w14:paraId="5BD34301" w14:textId="5AB07002" w:rsidR="00242DE5" w:rsidRPr="005C46F6" w:rsidRDefault="00222478" w:rsidP="00242DE5">
      <w:pPr>
        <w:pStyle w:val="ListParagraph"/>
        <w:numPr>
          <w:ilvl w:val="0"/>
          <w:numId w:val="14"/>
        </w:numPr>
      </w:pPr>
      <w:r w:rsidRPr="005C46F6">
        <w:t xml:space="preserve">Attribute </w:t>
      </w:r>
      <w:r w:rsidR="00386023" w:rsidRPr="005C46F6">
        <w:t>I</w:t>
      </w:r>
      <w:r w:rsidRPr="005C46F6">
        <w:t>nference as “</w:t>
      </w:r>
      <w:r w:rsidRPr="005C46F6">
        <w:rPr>
          <w:rFonts w:cs="Helvetica"/>
          <w:i/>
          <w:iCs/>
          <w:color w:val="000000"/>
          <w:kern w:val="0"/>
        </w:rPr>
        <w:t>the risk that an attacker, given partial information about a person, can retrieve values for missing attributes in a way that gives them more information than they could derive just from descriptions of the overall distribution of values in the dataset</w:t>
      </w:r>
      <w:r w:rsidRPr="005C46F6">
        <w:rPr>
          <w:i/>
          <w:iCs/>
        </w:rPr>
        <w:t>s</w:t>
      </w:r>
      <w:r w:rsidRPr="005C46F6">
        <w:t>”</w:t>
      </w:r>
    </w:p>
    <w:p w14:paraId="4CE35DCA" w14:textId="378B5B70" w:rsidR="0072400D" w:rsidRDefault="001C69AF" w:rsidP="0059756B">
      <w:pPr>
        <w:pStyle w:val="Heading2"/>
      </w:pPr>
      <w:r>
        <w:t>Worst-Case Scen</w:t>
      </w:r>
      <w:r w:rsidR="003A211E">
        <w:t>a</w:t>
      </w:r>
      <w:r>
        <w:t>rios for estimating the upper bound on</w:t>
      </w:r>
      <w:r w:rsidR="003A211E">
        <w:t xml:space="preserve"> risk</w:t>
      </w:r>
      <w:r w:rsidR="009E38A1">
        <w:t>s</w:t>
      </w:r>
      <w:r w:rsidR="00537C52">
        <w:t>.</w:t>
      </w:r>
    </w:p>
    <w:p w14:paraId="16BE0336" w14:textId="29B23465" w:rsidR="00DD6BAC" w:rsidRDefault="00CB4A47" w:rsidP="0072400D">
      <w:r>
        <w:t>T</w:t>
      </w:r>
      <w:r w:rsidR="00A919EA">
        <w:t>he</w:t>
      </w:r>
      <w:r w:rsidR="003F76F2">
        <w:t xml:space="preserve"> attacks implemented </w:t>
      </w:r>
      <w:r w:rsidR="0072400D">
        <w:t xml:space="preserve">in </w:t>
      </w:r>
      <w:r w:rsidR="007A364A">
        <w:t>sacro-ml</w:t>
      </w:r>
      <w:r w:rsidR="00A919EA">
        <w:t xml:space="preserve"> are deliberately set up to </w:t>
      </w:r>
      <w:r w:rsidR="00B95B0B">
        <w:t>‘future-proof’</w:t>
      </w:r>
      <w:r w:rsidR="008537B4">
        <w:t xml:space="preserve"> </w:t>
      </w:r>
      <w:r w:rsidR="00B95B0B">
        <w:t>the risk assessment</w:t>
      </w:r>
      <w:r w:rsidR="00FB7FD1">
        <w:t xml:space="preserve">, </w:t>
      </w:r>
      <w:r w:rsidR="002E24F5">
        <w:t>by removing elements of the uncertainty</w:t>
      </w:r>
      <w:r w:rsidR="004E32DE">
        <w:t xml:space="preserve"> relating to the way data is sampled</w:t>
      </w:r>
      <w:r w:rsidR="002E24F5">
        <w:t xml:space="preserve">. </w:t>
      </w:r>
    </w:p>
    <w:p w14:paraId="5CB9B9A9" w14:textId="18E61453" w:rsidR="005276A0" w:rsidRDefault="008267DC" w:rsidP="0072400D">
      <w:r>
        <w:t>T</w:t>
      </w:r>
      <w:r w:rsidR="00486F7F">
        <w:t xml:space="preserve">he </w:t>
      </w:r>
      <w:r w:rsidR="008535D6" w:rsidRPr="00222478">
        <w:rPr>
          <w:rFonts w:ascii="Helvetica" w:hAnsi="Helvetica" w:cs="Helvetica"/>
          <w:color w:val="000000"/>
          <w:kern w:val="0"/>
          <w:sz w:val="22"/>
          <w:szCs w:val="22"/>
        </w:rPr>
        <w:t>GRAIMA</w:t>
      </w:r>
      <w:r w:rsidR="008535D6">
        <w:rPr>
          <w:rFonts w:ascii="Helvetica" w:hAnsi="Helvetica" w:cs="Helvetica"/>
          <w:color w:val="000000"/>
          <w:kern w:val="0"/>
          <w:sz w:val="22"/>
          <w:szCs w:val="22"/>
        </w:rPr>
        <w:t>TTER</w:t>
      </w:r>
      <w:r w:rsidR="008535D6" w:rsidRPr="00222478">
        <w:rPr>
          <w:rFonts w:ascii="Helvetica" w:hAnsi="Helvetica" w:cs="Helvetica"/>
          <w:color w:val="000000"/>
          <w:kern w:val="0"/>
          <w:sz w:val="22"/>
          <w:szCs w:val="22"/>
        </w:rPr>
        <w:t xml:space="preserve"> </w:t>
      </w:r>
      <w:r w:rsidR="00486F7F">
        <w:t>report and other</w:t>
      </w:r>
      <w:r w:rsidR="001E2B16">
        <w:t>s</w:t>
      </w:r>
      <w:r w:rsidR="00C0230E">
        <w:t xml:space="preserve"> </w:t>
      </w:r>
      <w:r>
        <w:t xml:space="preserve">have </w:t>
      </w:r>
      <w:r w:rsidR="00C0230E">
        <w:t>pointed out</w:t>
      </w:r>
      <w:r>
        <w:t xml:space="preserve"> that</w:t>
      </w:r>
      <w:r w:rsidR="00C0230E">
        <w:t xml:space="preserve"> </w:t>
      </w:r>
      <w:r w:rsidR="00C21FEE">
        <w:t xml:space="preserve">typically </w:t>
      </w:r>
      <w:r w:rsidR="00C0230E">
        <w:t>attacker</w:t>
      </w:r>
      <w:r w:rsidR="00C21FEE">
        <w:t>s will be focussed on the ‘extreme’ cases where they can assert with confidence that a person</w:t>
      </w:r>
      <w:r w:rsidR="00D27A51">
        <w:t>’</w:t>
      </w:r>
      <w:r w:rsidR="00C21FEE">
        <w:t xml:space="preserve">s data was (or wasn’t) used to train a model. </w:t>
      </w:r>
    </w:p>
    <w:p w14:paraId="7C8CE794" w14:textId="4148BDE9" w:rsidR="0091501B" w:rsidRDefault="00C21FEE" w:rsidP="005276A0">
      <w:pPr>
        <w:pStyle w:val="ListParagraph"/>
        <w:numPr>
          <w:ilvl w:val="0"/>
          <w:numId w:val="27"/>
        </w:numPr>
      </w:pPr>
      <w:r>
        <w:t>This has implications</w:t>
      </w:r>
      <w:r w:rsidR="0080407E">
        <w:t xml:space="preserve"> </w:t>
      </w:r>
      <w:r w:rsidR="002E24C1">
        <w:t>for the choice of risk metrics</w:t>
      </w:r>
      <w:r w:rsidR="0091501B">
        <w:t>.</w:t>
      </w:r>
    </w:p>
    <w:p w14:paraId="2FCB0F87" w14:textId="7D1E07CC" w:rsidR="008267DC" w:rsidRDefault="0091501B" w:rsidP="0091501B">
      <w:pPr>
        <w:ind w:left="767"/>
      </w:pPr>
      <w:r>
        <w:rPr>
          <w:color w:val="FF0000"/>
        </w:rPr>
        <w:t xml:space="preserve">Sacro-ml currently reports a range of metrics. </w:t>
      </w:r>
      <w:r w:rsidR="003B665A">
        <w:rPr>
          <w:color w:val="FF0000"/>
        </w:rPr>
        <w:t xml:space="preserve">The intention is for the developers and </w:t>
      </w:r>
      <w:proofErr w:type="gramStart"/>
      <w:r w:rsidR="003B665A">
        <w:rPr>
          <w:color w:val="FF0000"/>
        </w:rPr>
        <w:t>stake-holders</w:t>
      </w:r>
      <w:proofErr w:type="gramEnd"/>
      <w:r w:rsidR="003B665A">
        <w:rPr>
          <w:color w:val="FF0000"/>
        </w:rPr>
        <w:t xml:space="preserve"> to co-design the most informative presentation of these results. </w:t>
      </w:r>
      <w:r w:rsidR="002E24C1">
        <w:t xml:space="preserve"> </w:t>
      </w:r>
    </w:p>
    <w:p w14:paraId="50FABB68" w14:textId="7708425A" w:rsidR="008F46F8" w:rsidRDefault="18226415" w:rsidP="008513A3">
      <w:pPr>
        <w:pStyle w:val="ListParagraph"/>
        <w:numPr>
          <w:ilvl w:val="0"/>
          <w:numId w:val="27"/>
        </w:numPr>
      </w:pPr>
      <w:r>
        <w:lastRenderedPageBreak/>
        <w:t xml:space="preserve">This also has implications for the attack ‘set-up’: </w:t>
      </w:r>
      <w:proofErr w:type="gramStart"/>
      <w:r>
        <w:t>in particular for</w:t>
      </w:r>
      <w:proofErr w:type="gramEnd"/>
      <w:r>
        <w:t xml:space="preserve"> attribute inference, the simulated attack should be allowed to say, ‘</w:t>
      </w:r>
      <w:r w:rsidRPr="18226415">
        <w:rPr>
          <w:i/>
          <w:iCs/>
        </w:rPr>
        <w:t>don’t know’</w:t>
      </w:r>
      <w:r>
        <w:t>, rather than forcing it to make prediction</w:t>
      </w:r>
      <w:r w:rsidRPr="18226415">
        <w:rPr>
          <w:i/>
          <w:iCs/>
        </w:rPr>
        <w:t>s</w:t>
      </w:r>
      <w:r>
        <w:t>. This has a dramatic effect on the accuracy of the predictions it does make.</w:t>
      </w:r>
    </w:p>
    <w:p w14:paraId="345E6CC6" w14:textId="77777777" w:rsidR="00FB6E60" w:rsidRDefault="00FB6E60" w:rsidP="0072400D"/>
    <w:p w14:paraId="2497A7BC" w14:textId="63E90653" w:rsidR="008F2732" w:rsidRDefault="002E24F5" w:rsidP="0072400D">
      <w:r>
        <w:t>Thus</w:t>
      </w:r>
      <w:r w:rsidR="00C71889">
        <w:t>,</w:t>
      </w:r>
      <w:r>
        <w:t xml:space="preserve"> </w:t>
      </w:r>
      <w:r w:rsidR="007601C5">
        <w:t xml:space="preserve">sacro-ml </w:t>
      </w:r>
      <w:r w:rsidR="00F77BB7">
        <w:t>estimat</w:t>
      </w:r>
      <w:r>
        <w:t>e</w:t>
      </w:r>
      <w:r w:rsidR="00BC397E">
        <w:t>s</w:t>
      </w:r>
      <w:r w:rsidR="00F77BB7">
        <w:t xml:space="preserve"> an upper-bound of the risk </w:t>
      </w:r>
      <w:r w:rsidR="008673FE">
        <w:t>through</w:t>
      </w:r>
      <w:r w:rsidR="008537B4">
        <w:t xml:space="preserve"> a ‘worst-case’ scenario</w:t>
      </w:r>
      <w:r w:rsidR="008F2732">
        <w:t xml:space="preserve">, by posing the question: </w:t>
      </w:r>
    </w:p>
    <w:p w14:paraId="175BEE13" w14:textId="54F918C8" w:rsidR="005706D4" w:rsidRDefault="001E06F7" w:rsidP="008F2732">
      <w:pPr>
        <w:ind w:firstLine="720"/>
        <w:rPr>
          <w:i/>
          <w:iCs/>
        </w:rPr>
      </w:pPr>
      <w:r>
        <w:rPr>
          <w:i/>
          <w:iCs/>
        </w:rPr>
        <w:t xml:space="preserve">How </w:t>
      </w:r>
      <w:proofErr w:type="gramStart"/>
      <w:r>
        <w:rPr>
          <w:i/>
          <w:iCs/>
        </w:rPr>
        <w:t>accurate</w:t>
      </w:r>
      <w:proofErr w:type="gramEnd"/>
      <w:r>
        <w:rPr>
          <w:i/>
          <w:iCs/>
        </w:rPr>
        <w:t xml:space="preserve"> are the predictions that an attacker can make given</w:t>
      </w:r>
    </w:p>
    <w:p w14:paraId="228300A1" w14:textId="1248DF2B" w:rsidR="005706D4" w:rsidRPr="005706D4" w:rsidRDefault="00794720" w:rsidP="005706D4">
      <w:pPr>
        <w:pStyle w:val="ListParagraph"/>
        <w:numPr>
          <w:ilvl w:val="0"/>
          <w:numId w:val="16"/>
        </w:numPr>
      </w:pPr>
      <w:r w:rsidRPr="005706D4">
        <w:rPr>
          <w:i/>
          <w:iCs/>
        </w:rPr>
        <w:t>perfect knowledge of what is in the training data</w:t>
      </w:r>
      <w:r w:rsidR="00846B38">
        <w:rPr>
          <w:i/>
          <w:iCs/>
        </w:rPr>
        <w:t xml:space="preserve"> or not</w:t>
      </w:r>
      <w:r w:rsidRPr="005706D4">
        <w:rPr>
          <w:i/>
          <w:iCs/>
        </w:rPr>
        <w:t xml:space="preserve">, </w:t>
      </w:r>
    </w:p>
    <w:p w14:paraId="0D5D34F2" w14:textId="307342A0" w:rsidR="00BB6E0F" w:rsidRPr="001E06F7" w:rsidRDefault="005706D4" w:rsidP="001E06F7">
      <w:pPr>
        <w:pStyle w:val="ListParagraph"/>
        <w:numPr>
          <w:ilvl w:val="0"/>
          <w:numId w:val="16"/>
        </w:numPr>
      </w:pPr>
      <w:r>
        <w:rPr>
          <w:i/>
          <w:iCs/>
        </w:rPr>
        <w:t>not re</w:t>
      </w:r>
      <w:r w:rsidR="003614F2">
        <w:rPr>
          <w:i/>
          <w:iCs/>
        </w:rPr>
        <w:t>q</w:t>
      </w:r>
      <w:r>
        <w:rPr>
          <w:i/>
          <w:iCs/>
        </w:rPr>
        <w:t>uiring a</w:t>
      </w:r>
      <w:r w:rsidR="00846B38">
        <w:rPr>
          <w:i/>
          <w:iCs/>
        </w:rPr>
        <w:t>n in/out</w:t>
      </w:r>
      <w:r>
        <w:rPr>
          <w:i/>
          <w:iCs/>
        </w:rPr>
        <w:t xml:space="preserve"> prediction to be made for every record</w:t>
      </w:r>
    </w:p>
    <w:p w14:paraId="54364CE5" w14:textId="77777777" w:rsidR="00BB6E0F" w:rsidRDefault="00BB6E0F" w:rsidP="00BB6E0F"/>
    <w:p w14:paraId="478FB578" w14:textId="6578823C" w:rsidR="007767ED" w:rsidRDefault="002F6D74" w:rsidP="00BB6E0F">
      <w:r>
        <w:t xml:space="preserve">Currently, </w:t>
      </w:r>
      <w:r w:rsidR="007601C5">
        <w:t xml:space="preserve">sacro-ml </w:t>
      </w:r>
      <w:r w:rsidR="00E12764">
        <w:t xml:space="preserve">implements </w:t>
      </w:r>
      <w:proofErr w:type="gramStart"/>
      <w:r w:rsidR="00E12764">
        <w:t>a number of</w:t>
      </w:r>
      <w:proofErr w:type="gramEnd"/>
      <w:r w:rsidR="00E12764">
        <w:t xml:space="preserve"> different attacks based on</w:t>
      </w:r>
      <w:r w:rsidR="007767ED">
        <w:t xml:space="preserve"> the model’s</w:t>
      </w:r>
    </w:p>
    <w:p w14:paraId="56FBAD82" w14:textId="77777777" w:rsidR="00104A77" w:rsidRDefault="00870993" w:rsidP="007767ED">
      <w:pPr>
        <w:pStyle w:val="ListParagraph"/>
        <w:numPr>
          <w:ilvl w:val="0"/>
          <w:numId w:val="18"/>
        </w:numPr>
      </w:pPr>
      <w:r>
        <w:t>output</w:t>
      </w:r>
      <w:r w:rsidR="00E12764">
        <w:t xml:space="preserve"> probabilities</w:t>
      </w:r>
      <w:r w:rsidR="00F23D39">
        <w:t xml:space="preserve">: </w:t>
      </w:r>
      <w:r w:rsidR="00FD69A2">
        <w:t>the premise being that a model will be more confident about records</w:t>
      </w:r>
      <w:r w:rsidR="007767ED">
        <w:t xml:space="preserve"> it has seen during training</w:t>
      </w:r>
      <w:r w:rsidR="00F23D39">
        <w:rPr>
          <w:rStyle w:val="FootnoteReference"/>
        </w:rPr>
        <w:footnoteReference w:id="4"/>
      </w:r>
      <w:r w:rsidR="00C47892">
        <w:t xml:space="preserve">. </w:t>
      </w:r>
    </w:p>
    <w:p w14:paraId="4ED86BF9" w14:textId="49BCA04A" w:rsidR="007767ED" w:rsidRDefault="00790268" w:rsidP="009E3A70">
      <w:pPr>
        <w:ind w:left="764"/>
      </w:pPr>
      <w:r>
        <w:t xml:space="preserve">In some </w:t>
      </w:r>
      <w:r w:rsidR="00E5069E">
        <w:t>cases,</w:t>
      </w:r>
      <w:r>
        <w:t xml:space="preserve"> these may be provided in a file</w:t>
      </w:r>
      <w:r w:rsidR="006972E3">
        <w:t>.</w:t>
      </w:r>
      <w:r>
        <w:t xml:space="preserve"> </w:t>
      </w:r>
      <w:proofErr w:type="gramStart"/>
      <w:r w:rsidR="006972E3">
        <w:t>G</w:t>
      </w:r>
      <w:r>
        <w:t>enerally</w:t>
      </w:r>
      <w:proofErr w:type="gramEnd"/>
      <w:r>
        <w:t xml:space="preserve"> it is more robust</w:t>
      </w:r>
      <w:r w:rsidR="00104A77">
        <w:t xml:space="preserve"> (i.e. relies less on trust and has less scope for human error)</w:t>
      </w:r>
      <w:r>
        <w:t xml:space="preserve"> for the</w:t>
      </w:r>
      <w:r w:rsidR="006972E3">
        <w:t xml:space="preserve"> model</w:t>
      </w:r>
      <w:r w:rsidR="009F314D">
        <w:t xml:space="preserve"> and data</w:t>
      </w:r>
      <w:r w:rsidR="006972E3">
        <w:t xml:space="preserve"> to be loaded </w:t>
      </w:r>
      <w:r w:rsidR="00A05A51">
        <w:t xml:space="preserve">and </w:t>
      </w:r>
      <w:r w:rsidR="00AA56AD">
        <w:t>create</w:t>
      </w:r>
      <w:r w:rsidR="006972E3">
        <w:t xml:space="preserve"> these at ‘attack-time’</w:t>
      </w:r>
    </w:p>
    <w:p w14:paraId="4E85F291" w14:textId="6B61F672" w:rsidR="00496230" w:rsidRDefault="00E12764" w:rsidP="007767ED">
      <w:pPr>
        <w:pStyle w:val="ListParagraph"/>
        <w:numPr>
          <w:ilvl w:val="0"/>
          <w:numId w:val="18"/>
        </w:numPr>
      </w:pPr>
      <w:r>
        <w:t xml:space="preserve"> ‘losses’</w:t>
      </w:r>
      <w:r w:rsidR="0079516F">
        <w:t>:</w:t>
      </w:r>
      <w:r w:rsidR="008D4BAF">
        <w:t xml:space="preserve"> </w:t>
      </w:r>
      <w:r w:rsidR="00496230">
        <w:t xml:space="preserve">the premise being that the </w:t>
      </w:r>
      <w:r w:rsidR="00907A4A">
        <w:t xml:space="preserve">chance </w:t>
      </w:r>
      <w:r w:rsidR="00C47892">
        <w:t>o</w:t>
      </w:r>
      <w:r w:rsidR="00907A4A">
        <w:t>f a model</w:t>
      </w:r>
      <w:r w:rsidR="00C47892">
        <w:t>’s prediction</w:t>
      </w:r>
      <w:r w:rsidR="00907A4A">
        <w:t xml:space="preserve"> being incorrect for a given record </w:t>
      </w:r>
      <w:r w:rsidR="00CC48F7">
        <w:rPr>
          <w:i/>
          <w:iCs/>
        </w:rPr>
        <w:t xml:space="preserve">may </w:t>
      </w:r>
      <w:r w:rsidR="00CC48F7" w:rsidRPr="007E5EAC">
        <w:rPr>
          <w:i/>
          <w:iCs/>
        </w:rPr>
        <w:t>be</w:t>
      </w:r>
      <w:r w:rsidR="007E5EAC">
        <w:t xml:space="preserve"> </w:t>
      </w:r>
      <w:r w:rsidR="00907A4A" w:rsidRPr="007E5EAC">
        <w:t>different</w:t>
      </w:r>
      <w:r w:rsidR="00907A4A">
        <w:t xml:space="preserve"> if </w:t>
      </w:r>
      <w:r w:rsidR="00F8695B">
        <w:t xml:space="preserve">the record </w:t>
      </w:r>
      <w:r w:rsidR="00907A4A">
        <w:t>was used for training</w:t>
      </w:r>
      <w:r w:rsidR="002A4748">
        <w:rPr>
          <w:rStyle w:val="FootnoteReference"/>
        </w:rPr>
        <w:footnoteReference w:id="5"/>
      </w:r>
      <w:r w:rsidR="002A4748">
        <w:t>.</w:t>
      </w:r>
    </w:p>
    <w:p w14:paraId="5259015E" w14:textId="32FE1DD6" w:rsidR="00AA56AD" w:rsidRDefault="00751DDF" w:rsidP="00E5069E">
      <w:pPr>
        <w:ind w:left="764"/>
      </w:pPr>
      <w:r>
        <w:t>These attacks absolutely require being able</w:t>
      </w:r>
      <w:r w:rsidR="009E3A70">
        <w:t xml:space="preserve"> </w:t>
      </w:r>
      <w:r>
        <w:t>t</w:t>
      </w:r>
      <w:r w:rsidR="009E3A70">
        <w:t>o</w:t>
      </w:r>
      <w:r>
        <w:t xml:space="preserve"> load model and data</w:t>
      </w:r>
      <w:r w:rsidR="009E3A70">
        <w:t>.</w:t>
      </w:r>
    </w:p>
    <w:p w14:paraId="29FD6F4B" w14:textId="45E71E65" w:rsidR="00242DE5" w:rsidRDefault="00E12764" w:rsidP="00C47892">
      <w:pPr>
        <w:ind w:left="44"/>
      </w:pPr>
      <w:r>
        <w:t xml:space="preserve">The intention is that this list will be continuously </w:t>
      </w:r>
      <w:r w:rsidR="008C7498">
        <w:t>updated as the field evolves.</w:t>
      </w:r>
    </w:p>
    <w:p w14:paraId="1CDCEA0A" w14:textId="17E24654" w:rsidR="00CA089B" w:rsidRDefault="00CA089B" w:rsidP="004B1167">
      <w:pPr>
        <w:pStyle w:val="Heading2"/>
      </w:pPr>
      <w:r>
        <w:t>Implications for risk assessment</w:t>
      </w:r>
    </w:p>
    <w:p w14:paraId="204B4BE7" w14:textId="77777777" w:rsidR="000455E2" w:rsidRDefault="002E14EA" w:rsidP="00152448">
      <w:pPr>
        <w:pStyle w:val="ListParagraph"/>
        <w:numPr>
          <w:ilvl w:val="0"/>
          <w:numId w:val="17"/>
        </w:numPr>
      </w:pPr>
      <w:r w:rsidRPr="00642E7A">
        <w:rPr>
          <w:b/>
          <w:bCs/>
        </w:rPr>
        <w:t>Given only</w:t>
      </w:r>
      <w:r w:rsidR="00152448" w:rsidRPr="00642E7A">
        <w:rPr>
          <w:b/>
          <w:bCs/>
        </w:rPr>
        <w:t xml:space="preserve"> the model’s output probabilities for train/test datasets</w:t>
      </w:r>
      <w:r w:rsidR="00E12EA3" w:rsidRPr="00642E7A">
        <w:rPr>
          <w:b/>
          <w:bCs/>
        </w:rPr>
        <w:t>, sacro-ml can only</w:t>
      </w:r>
      <w:r w:rsidR="00152448" w:rsidRPr="00642E7A">
        <w:rPr>
          <w:b/>
          <w:bCs/>
        </w:rPr>
        <w:t xml:space="preserve"> run </w:t>
      </w:r>
      <w:r w:rsidR="003C60B9" w:rsidRPr="00642E7A">
        <w:rPr>
          <w:b/>
          <w:bCs/>
        </w:rPr>
        <w:t xml:space="preserve">probability-based </w:t>
      </w:r>
      <w:r w:rsidR="00353D9D" w:rsidRPr="00642E7A">
        <w:rPr>
          <w:b/>
          <w:bCs/>
        </w:rPr>
        <w:t>membership inference attacks</w:t>
      </w:r>
      <w:r w:rsidR="00152448">
        <w:t xml:space="preserve">. </w:t>
      </w:r>
    </w:p>
    <w:p w14:paraId="3C40E064" w14:textId="0215FB03" w:rsidR="00414AB0" w:rsidRDefault="00152448" w:rsidP="00B364B5">
      <w:pPr>
        <w:ind w:left="764"/>
      </w:pPr>
      <w:r>
        <w:t xml:space="preserve">However, </w:t>
      </w:r>
      <w:r w:rsidR="00642E7A">
        <w:t xml:space="preserve">since </w:t>
      </w:r>
      <w:r w:rsidR="008B22D8">
        <w:t xml:space="preserve">these attacks have been </w:t>
      </w:r>
      <w:r w:rsidR="00122E0A">
        <w:t>questioned in the literature</w:t>
      </w:r>
      <w:r w:rsidR="00B4425C">
        <w:t xml:space="preserve">, they are more </w:t>
      </w:r>
      <w:r w:rsidR="00414AB0">
        <w:t>useful</w:t>
      </w:r>
      <w:r w:rsidR="00B4425C">
        <w:t xml:space="preserve"> as an early warning’ system </w:t>
      </w:r>
    </w:p>
    <w:p w14:paraId="73A4BE45" w14:textId="5673B396" w:rsidR="00414AB0" w:rsidRDefault="00414AB0" w:rsidP="00414AB0">
      <w:pPr>
        <w:pStyle w:val="ListParagraph"/>
        <w:numPr>
          <w:ilvl w:val="1"/>
          <w:numId w:val="17"/>
        </w:numPr>
      </w:pPr>
      <w:r>
        <w:t>possibly</w:t>
      </w:r>
      <w:r w:rsidR="00B4425C">
        <w:t xml:space="preserve"> avoid</w:t>
      </w:r>
      <w:r w:rsidR="00DA629F">
        <w:t>ing computational expense if the attacks are ‘successful’</w:t>
      </w:r>
    </w:p>
    <w:p w14:paraId="6002EDD0" w14:textId="72FD36AB" w:rsidR="00152448" w:rsidRPr="008C7498" w:rsidRDefault="00414AB0" w:rsidP="002E14EA">
      <w:pPr>
        <w:pStyle w:val="ListParagraph"/>
        <w:numPr>
          <w:ilvl w:val="1"/>
          <w:numId w:val="17"/>
        </w:numPr>
      </w:pPr>
      <w:r>
        <w:t xml:space="preserve">but </w:t>
      </w:r>
      <w:r w:rsidR="00DA629F">
        <w:t xml:space="preserve">only providing limited </w:t>
      </w:r>
      <w:r w:rsidR="00152448">
        <w:t xml:space="preserve">assurance </w:t>
      </w:r>
      <w:r w:rsidR="00F01D5C">
        <w:t>if the attacks ‘fail’</w:t>
      </w:r>
      <w:r w:rsidR="00152448">
        <w:t>.</w:t>
      </w:r>
    </w:p>
    <w:p w14:paraId="7BF2FD58" w14:textId="77777777" w:rsidR="00DF24E0" w:rsidRDefault="008C7498" w:rsidP="00DF24E0">
      <w:pPr>
        <w:pStyle w:val="ListParagraph"/>
        <w:numPr>
          <w:ilvl w:val="0"/>
          <w:numId w:val="17"/>
        </w:numPr>
      </w:pPr>
      <w:r w:rsidRPr="00563D03">
        <w:rPr>
          <w:b/>
          <w:bCs/>
        </w:rPr>
        <w:t>All othe</w:t>
      </w:r>
      <w:r w:rsidR="0079516F" w:rsidRPr="00563D03">
        <w:rPr>
          <w:b/>
          <w:bCs/>
        </w:rPr>
        <w:t>r</w:t>
      </w:r>
      <w:r w:rsidRPr="00563D03">
        <w:rPr>
          <w:b/>
          <w:bCs/>
        </w:rPr>
        <w:t xml:space="preserve"> attacks </w:t>
      </w:r>
      <w:r w:rsidR="0094074E" w:rsidRPr="00563D03">
        <w:rPr>
          <w:b/>
          <w:bCs/>
        </w:rPr>
        <w:t>need to know which records were used for training the model</w:t>
      </w:r>
      <w:r w:rsidR="00FE42DA">
        <w:t>.</w:t>
      </w:r>
    </w:p>
    <w:p w14:paraId="78D36FC2" w14:textId="314F25FC" w:rsidR="000456AF" w:rsidRPr="00A46D96" w:rsidRDefault="000456AF" w:rsidP="00A46D96">
      <w:pPr>
        <w:pStyle w:val="ListParagraph"/>
        <w:numPr>
          <w:ilvl w:val="0"/>
          <w:numId w:val="17"/>
        </w:numPr>
        <w:rPr>
          <w:b/>
          <w:bCs/>
        </w:rPr>
      </w:pPr>
      <w:r w:rsidRPr="000219F9">
        <w:rPr>
          <w:b/>
          <w:bCs/>
        </w:rPr>
        <w:t xml:space="preserve">All but the weakest attacks require  </w:t>
      </w:r>
      <w:r w:rsidR="00C20180" w:rsidRPr="000219F9">
        <w:rPr>
          <w:b/>
          <w:bCs/>
        </w:rPr>
        <w:t xml:space="preserve"> that sacro-ml </w:t>
      </w:r>
      <w:proofErr w:type="gramStart"/>
      <w:r w:rsidR="00C20180" w:rsidRPr="000219F9">
        <w:rPr>
          <w:b/>
          <w:bCs/>
        </w:rPr>
        <w:t xml:space="preserve">can </w:t>
      </w:r>
      <w:r w:rsidRPr="000219F9">
        <w:rPr>
          <w:b/>
          <w:bCs/>
        </w:rPr>
        <w:t xml:space="preserve"> load</w:t>
      </w:r>
      <w:proofErr w:type="gramEnd"/>
      <w:r w:rsidRPr="000219F9">
        <w:rPr>
          <w:b/>
          <w:bCs/>
        </w:rPr>
        <w:t xml:space="preserve"> the model</w:t>
      </w:r>
      <w:r>
        <w:t xml:space="preserve">, query its parameters, and use it to make predictions. </w:t>
      </w:r>
    </w:p>
    <w:p w14:paraId="16D84262" w14:textId="18AD0141" w:rsidR="00A46D96" w:rsidRDefault="00DF24E0" w:rsidP="00DF24E0">
      <w:pPr>
        <w:pStyle w:val="ListParagraph"/>
        <w:numPr>
          <w:ilvl w:val="0"/>
          <w:numId w:val="17"/>
        </w:numPr>
      </w:pPr>
      <w:r w:rsidRPr="000219F9">
        <w:rPr>
          <w:b/>
          <w:bCs/>
        </w:rPr>
        <w:t xml:space="preserve">Membership inference attacks </w:t>
      </w:r>
      <w:r w:rsidR="00E26E2E" w:rsidRPr="000219F9">
        <w:rPr>
          <w:b/>
          <w:bCs/>
        </w:rPr>
        <w:t>use</w:t>
      </w:r>
      <w:r w:rsidR="00C555DA" w:rsidRPr="000219F9">
        <w:rPr>
          <w:b/>
          <w:bCs/>
        </w:rPr>
        <w:t xml:space="preserve"> ‘pre-processed’ data</w:t>
      </w:r>
      <w:r w:rsidR="00A46D96">
        <w:t>.</w:t>
      </w:r>
    </w:p>
    <w:p w14:paraId="53BCB989" w14:textId="4E4BA686" w:rsidR="00E26E2E" w:rsidRDefault="001265E0" w:rsidP="004414C4">
      <w:pPr>
        <w:pStyle w:val="ListParagraph"/>
        <w:numPr>
          <w:ilvl w:val="1"/>
          <w:numId w:val="17"/>
        </w:numPr>
      </w:pPr>
      <w:r>
        <w:t xml:space="preserve">The toolkit can ingest training and test data in both </w:t>
      </w:r>
      <w:r w:rsidR="00334B3A">
        <w:t>‘</w:t>
      </w:r>
      <w:r>
        <w:t>raw</w:t>
      </w:r>
      <w:r w:rsidR="00334B3A">
        <w:t xml:space="preserve">’ </w:t>
      </w:r>
      <w:r w:rsidR="00784A7C">
        <w:t>forms</w:t>
      </w:r>
      <w:r w:rsidR="00334B3A">
        <w:t xml:space="preserve"> (as provided by the TRE)</w:t>
      </w:r>
      <w:r>
        <w:t xml:space="preserve"> and </w:t>
      </w:r>
      <w:r w:rsidR="00BD7CA0">
        <w:t>‘</w:t>
      </w:r>
      <w:r>
        <w:t>pre-processed</w:t>
      </w:r>
      <w:proofErr w:type="gramStart"/>
      <w:r w:rsidR="00BD7CA0">
        <w:t xml:space="preserve">’ </w:t>
      </w:r>
      <w:r>
        <w:t xml:space="preserve"> </w:t>
      </w:r>
      <w:r w:rsidR="00334B3A">
        <w:t>(</w:t>
      </w:r>
      <w:proofErr w:type="gramEnd"/>
      <w:r w:rsidR="00334B3A">
        <w:t xml:space="preserve">as </w:t>
      </w:r>
      <w:r w:rsidR="00BD7CA0">
        <w:t>presented</w:t>
      </w:r>
      <w:r w:rsidR="00896B81">
        <w:t xml:space="preserve"> to</w:t>
      </w:r>
      <w:r w:rsidR="00334B3A">
        <w:t xml:space="preserve"> the model)</w:t>
      </w:r>
      <w:r>
        <w:t xml:space="preserve">. </w:t>
      </w:r>
    </w:p>
    <w:p w14:paraId="09586AE7" w14:textId="7CD029AE" w:rsidR="001265E0" w:rsidRDefault="00DE18A9" w:rsidP="004414C4">
      <w:pPr>
        <w:pStyle w:val="ListParagraph"/>
        <w:numPr>
          <w:ilvl w:val="1"/>
          <w:numId w:val="17"/>
        </w:numPr>
      </w:pPr>
      <w:r>
        <w:t>I</w:t>
      </w:r>
      <w:r w:rsidR="001265E0">
        <w:t xml:space="preserve">f only the </w:t>
      </w:r>
      <w:r w:rsidR="00A46D96">
        <w:t>former</w:t>
      </w:r>
      <w:r w:rsidR="001265E0">
        <w:t xml:space="preserve"> is availab</w:t>
      </w:r>
      <w:r w:rsidR="002F4A3E">
        <w:t>l</w:t>
      </w:r>
      <w:r w:rsidR="001265E0">
        <w:t>e</w:t>
      </w:r>
      <w:r w:rsidR="0059756B">
        <w:t>,</w:t>
      </w:r>
      <w:r w:rsidR="001265E0">
        <w:t xml:space="preserve"> </w:t>
      </w:r>
      <w:r w:rsidR="00A46D96">
        <w:t xml:space="preserve">then </w:t>
      </w:r>
      <w:r w:rsidR="0069415D">
        <w:t>the pre-processing code must be made available in a format that can be used by the toolkit.</w:t>
      </w:r>
    </w:p>
    <w:p w14:paraId="0A6341AF" w14:textId="64A1A7E3" w:rsidR="004B6D69" w:rsidRDefault="004B6D69" w:rsidP="005F6B11">
      <w:pPr>
        <w:pStyle w:val="ListParagraph"/>
        <w:numPr>
          <w:ilvl w:val="0"/>
          <w:numId w:val="17"/>
        </w:numPr>
      </w:pPr>
      <w:r>
        <w:t>A</w:t>
      </w:r>
      <w:r w:rsidR="00BD210C" w:rsidRPr="002F4A3E">
        <w:t xml:space="preserve">ttribute inference </w:t>
      </w:r>
      <w:r>
        <w:t>attacks</w:t>
      </w:r>
      <w:r w:rsidR="002F4A3E">
        <w:t xml:space="preserve"> </w:t>
      </w:r>
      <w:r>
        <w:t>need to</w:t>
      </w:r>
      <w:r w:rsidR="008A42C9">
        <w:t xml:space="preserve"> know</w:t>
      </w:r>
      <w:r w:rsidR="00FD15FE">
        <w:t xml:space="preserve"> </w:t>
      </w:r>
      <w:r w:rsidR="00FD15FE" w:rsidRPr="00FF6753">
        <w:t>how the data was pre</w:t>
      </w:r>
      <w:r>
        <w:t>-</w:t>
      </w:r>
      <w:r w:rsidR="00FD15FE" w:rsidRPr="00FF6753">
        <w:t>processed</w:t>
      </w:r>
      <w:r w:rsidR="008A42C9">
        <w:t>.</w:t>
      </w:r>
      <w:r w:rsidR="00BE0F99">
        <w:t xml:space="preserve"> </w:t>
      </w:r>
    </w:p>
    <w:p w14:paraId="291AA199" w14:textId="1A300F6D" w:rsidR="001939A6" w:rsidRPr="002F4A3E" w:rsidRDefault="004B6D69" w:rsidP="004B6D69">
      <w:pPr>
        <w:ind w:left="720"/>
      </w:pPr>
      <w:r>
        <w:lastRenderedPageBreak/>
        <w:t>F</w:t>
      </w:r>
      <w:r w:rsidR="008A42C9">
        <w:t>o</w:t>
      </w:r>
      <w:r w:rsidR="00BE0F99">
        <w:t xml:space="preserve">r </w:t>
      </w:r>
      <w:r w:rsidR="00045012">
        <w:t xml:space="preserve">example, </w:t>
      </w:r>
      <w:r w:rsidR="00A1445C">
        <w:t>whether a cate</w:t>
      </w:r>
      <w:r w:rsidR="00591217">
        <w:t>g</w:t>
      </w:r>
      <w:r w:rsidR="00A1445C">
        <w:t xml:space="preserve">orical variable with </w:t>
      </w:r>
      <w:r w:rsidR="00591217">
        <w:t>N</w:t>
      </w:r>
      <w:r w:rsidR="00A1445C">
        <w:t xml:space="preserve"> levels has been </w:t>
      </w:r>
      <w:r w:rsidR="00591217">
        <w:t>‘one-hot-encoded’</w:t>
      </w:r>
      <w:r w:rsidR="00A1445C">
        <w:t xml:space="preserve"> into </w:t>
      </w:r>
      <w:r w:rsidR="00591217">
        <w:t>N</w:t>
      </w:r>
      <w:r w:rsidR="00A1445C">
        <w:t xml:space="preserve"> binary var</w:t>
      </w:r>
      <w:r w:rsidR="00591217">
        <w:t>i</w:t>
      </w:r>
      <w:r w:rsidR="00A1445C">
        <w:t>ables</w:t>
      </w:r>
      <w:r w:rsidR="00FF4AA8">
        <w:t>. If this is not available, attribute inference attacks cannot be performed.</w:t>
      </w:r>
    </w:p>
    <w:p w14:paraId="011B0AAF" w14:textId="77777777" w:rsidR="00BC7BE2" w:rsidRDefault="003B492B" w:rsidP="00BC7BE2">
      <w:pPr>
        <w:pStyle w:val="Heading2"/>
      </w:pPr>
      <w:r>
        <w:t>‘Structural’ Attacks</w:t>
      </w:r>
    </w:p>
    <w:p w14:paraId="6410E4DA" w14:textId="3F60DFCA" w:rsidR="00B4470F" w:rsidRDefault="00BC7BE2" w:rsidP="00BC7BE2">
      <w:r>
        <w:t>These attacks</w:t>
      </w:r>
      <w:r w:rsidR="003B492B">
        <w:t xml:space="preserve"> implemen</w:t>
      </w:r>
      <w:r>
        <w:t>t</w:t>
      </w:r>
      <w:r w:rsidR="003B492B">
        <w:t xml:space="preserve"> </w:t>
      </w:r>
      <w:r w:rsidR="007A0BEB">
        <w:t>concepts from the SDC of traditional outputs</w:t>
      </w:r>
      <w:r w:rsidR="00B930B4">
        <w:t xml:space="preserve"> such as ‘residual degrees of freedom’, ‘k-anonymity’ and ‘class disclosure’</w:t>
      </w:r>
      <w:r w:rsidR="00B4470F">
        <w:t xml:space="preserve">. </w:t>
      </w:r>
    </w:p>
    <w:p w14:paraId="5BD8F1BC" w14:textId="28973773" w:rsidR="003B492B" w:rsidRDefault="00B4470F" w:rsidP="00B4470F">
      <w:pPr>
        <w:pStyle w:val="Heading3"/>
      </w:pPr>
      <w:r>
        <w:t>Implications for risk assessment</w:t>
      </w:r>
    </w:p>
    <w:p w14:paraId="0D1EC41B" w14:textId="3F9D12AD" w:rsidR="005C1C35" w:rsidRDefault="005C1C35" w:rsidP="005C1C35">
      <w:pPr>
        <w:pStyle w:val="ListParagraph"/>
        <w:numPr>
          <w:ilvl w:val="0"/>
          <w:numId w:val="20"/>
        </w:numPr>
      </w:pPr>
      <w:r>
        <w:t>The model must be provided in a format that can be loaded by the toolkit</w:t>
      </w:r>
      <w:r w:rsidR="00CB21CD">
        <w:t xml:space="preserve"> </w:t>
      </w:r>
      <w:proofErr w:type="gramStart"/>
      <w:r w:rsidR="00CB21CD">
        <w:t xml:space="preserve">and </w:t>
      </w:r>
      <w:r>
        <w:t xml:space="preserve"> have</w:t>
      </w:r>
      <w:proofErr w:type="gramEnd"/>
      <w:r>
        <w:t xml:space="preserve"> its hyper-</w:t>
      </w:r>
      <w:proofErr w:type="gramStart"/>
      <w:r>
        <w:t>parameters  queried</w:t>
      </w:r>
      <w:proofErr w:type="gramEnd"/>
      <w:r>
        <w:t>.</w:t>
      </w:r>
    </w:p>
    <w:p w14:paraId="4C6B7DAF" w14:textId="376067F6" w:rsidR="00B54B83" w:rsidRDefault="00F3341B" w:rsidP="00A81E38">
      <w:pPr>
        <w:pStyle w:val="ListParagraph"/>
        <w:numPr>
          <w:ilvl w:val="0"/>
          <w:numId w:val="20"/>
        </w:numPr>
      </w:pPr>
      <w:r>
        <w:t>Some of these stru</w:t>
      </w:r>
      <w:r w:rsidR="00CB21CD">
        <w:t>c</w:t>
      </w:r>
      <w:r>
        <w:t>tu</w:t>
      </w:r>
      <w:r w:rsidR="00CB21CD">
        <w:t>r</w:t>
      </w:r>
      <w:r>
        <w:t>al measures need t</w:t>
      </w:r>
      <w:r w:rsidR="00CB21CD">
        <w:t>o</w:t>
      </w:r>
      <w:r>
        <w:t xml:space="preserve"> know</w:t>
      </w:r>
      <w:r w:rsidR="00766906">
        <w:t xml:space="preserve">, for each training record, </w:t>
      </w:r>
      <w:r>
        <w:t>the model</w:t>
      </w:r>
      <w:r w:rsidR="00CB21CD">
        <w:t>’</w:t>
      </w:r>
      <w:r>
        <w:t>s output prob</w:t>
      </w:r>
      <w:r w:rsidR="00CB21CD">
        <w:t>ab</w:t>
      </w:r>
      <w:r>
        <w:t xml:space="preserve">ilities for </w:t>
      </w:r>
      <w:r w:rsidR="00766906">
        <w:t>each possible label (class)</w:t>
      </w:r>
      <w:r w:rsidR="00B54B83">
        <w:t>.</w:t>
      </w:r>
      <w:r w:rsidR="00AB3579">
        <w:t xml:space="preserve"> </w:t>
      </w:r>
      <w:r w:rsidR="002E697E">
        <w:t>Either</w:t>
      </w:r>
    </w:p>
    <w:p w14:paraId="11228491" w14:textId="2166C939" w:rsidR="00B54B83" w:rsidRDefault="00B54B83" w:rsidP="00B54B83">
      <w:pPr>
        <w:pStyle w:val="ListParagraph"/>
        <w:numPr>
          <w:ilvl w:val="1"/>
          <w:numId w:val="20"/>
        </w:numPr>
      </w:pPr>
      <w:r>
        <w:t xml:space="preserve">This </w:t>
      </w:r>
      <w:r w:rsidR="002E697E">
        <w:t xml:space="preserve">information </w:t>
      </w:r>
      <w:r>
        <w:t xml:space="preserve">could be provided in a file (if the </w:t>
      </w:r>
      <w:r w:rsidR="00AD2C75">
        <w:t>T</w:t>
      </w:r>
      <w:r>
        <w:t>RE is content)</w:t>
      </w:r>
      <w:r w:rsidR="0061350E">
        <w:t>,</w:t>
      </w:r>
    </w:p>
    <w:p w14:paraId="6D6195A1" w14:textId="50D37D26" w:rsidR="00AB3579" w:rsidRDefault="0061350E" w:rsidP="00B54B83">
      <w:pPr>
        <w:pStyle w:val="ListParagraph"/>
        <w:numPr>
          <w:ilvl w:val="1"/>
          <w:numId w:val="20"/>
        </w:numPr>
      </w:pPr>
      <w:r>
        <w:t>o</w:t>
      </w:r>
      <w:r w:rsidR="00B54B83">
        <w:t xml:space="preserve">r the </w:t>
      </w:r>
      <w:r w:rsidR="005C1C35">
        <w:t>traini</w:t>
      </w:r>
      <w:r w:rsidR="00B54B83">
        <w:t>n</w:t>
      </w:r>
      <w:r w:rsidR="005C1C35">
        <w:t xml:space="preserve">g data must be </w:t>
      </w:r>
      <w:r w:rsidR="00F3341B">
        <w:t xml:space="preserve">provided in </w:t>
      </w:r>
      <w:proofErr w:type="spellStart"/>
      <w:r w:rsidR="004027CB">
        <w:t>preproc</w:t>
      </w:r>
      <w:r w:rsidR="00AB3579">
        <w:t>essed</w:t>
      </w:r>
      <w:proofErr w:type="spellEnd"/>
      <w:r w:rsidR="00AB3579">
        <w:t xml:space="preserve"> form so it can be </w:t>
      </w:r>
      <w:r w:rsidR="00AD2C75">
        <w:t>input to the</w:t>
      </w:r>
      <w:r w:rsidR="00B54B83">
        <w:t xml:space="preserve"> </w:t>
      </w:r>
      <w:r w:rsidR="00AD2C75">
        <w:t xml:space="preserve">loaded </w:t>
      </w:r>
      <w:r w:rsidR="00B54B83">
        <w:t>model</w:t>
      </w:r>
      <w:r>
        <w:t>,</w:t>
      </w:r>
      <w:r w:rsidR="00AD2C75">
        <w:t xml:space="preserve"> </w:t>
      </w:r>
    </w:p>
    <w:p w14:paraId="586EA784" w14:textId="7D5DFCC9" w:rsidR="002077DF" w:rsidRPr="00932E61" w:rsidRDefault="0061350E" w:rsidP="0061350E">
      <w:pPr>
        <w:pStyle w:val="ListParagraph"/>
        <w:numPr>
          <w:ilvl w:val="1"/>
          <w:numId w:val="20"/>
        </w:numPr>
      </w:pPr>
      <w:r>
        <w:t>o</w:t>
      </w:r>
      <w:r w:rsidR="002E697E">
        <w:t>r the training data could be provided in</w:t>
      </w:r>
      <w:r w:rsidR="003B3CB3">
        <w:t xml:space="preserve"> ‘raw’ form</w:t>
      </w:r>
      <w:r w:rsidR="002E697E">
        <w:t xml:space="preserve"> – in which case </w:t>
      </w:r>
      <w:r w:rsidR="003B3CB3">
        <w:t xml:space="preserve">the preprocessing code </w:t>
      </w:r>
      <w:r w:rsidR="002E697E">
        <w:t xml:space="preserve">must also be </w:t>
      </w:r>
      <w:r w:rsidR="003B3CB3">
        <w:t>made available</w:t>
      </w:r>
      <w:r w:rsidR="002E697E">
        <w:t xml:space="preserve"> for use</w:t>
      </w:r>
      <w:r w:rsidR="003B3CB3">
        <w:t>.</w:t>
      </w:r>
    </w:p>
    <w:sectPr w:rsidR="002077DF" w:rsidRPr="00932E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uest User" w:date="2025-03-11T14:14:00Z" w:initials="GU">
    <w:p w14:paraId="311796B6" w14:textId="5CD59FB1" w:rsidR="00221F48" w:rsidRDefault="00221F48">
      <w:pPr>
        <w:pStyle w:val="CommentText"/>
      </w:pPr>
      <w:r>
        <w:rPr>
          <w:rStyle w:val="CommentReference"/>
        </w:rPr>
        <w:annotationRef/>
      </w:r>
      <w:r w:rsidRPr="508924E6">
        <w:t>Would it be worth having an explicit definition of what "privacy leakage" means in this context? There doesn't seem to be one in the document -Peter OD, Genomics England</w:t>
      </w:r>
    </w:p>
    <w:p w14:paraId="46D03260" w14:textId="398E9C2E" w:rsidR="00221F48" w:rsidRDefault="00221F48">
      <w:pPr>
        <w:pStyle w:val="CommentText"/>
      </w:pPr>
    </w:p>
  </w:comment>
  <w:comment w:id="1" w:author="Guest User" w:date="2025-04-17T17:45:00Z" w:initials="GU">
    <w:p w14:paraId="193E915C" w14:textId="3D7F93D1" w:rsidR="00221F48" w:rsidRDefault="00221F48">
      <w:pPr>
        <w:pStyle w:val="CommentText"/>
      </w:pPr>
      <w:r>
        <w:rPr>
          <w:rStyle w:val="CommentReference"/>
        </w:rPr>
        <w:annotationRef/>
      </w:r>
      <w:r w:rsidRPr="38197888">
        <w:t>Suggestion: Data or models containing personally identifiable information (PII) or methods of reconstructing PII</w:t>
      </w:r>
    </w:p>
  </w:comment>
  <w:comment w:id="2" w:author="Guest User" w:date="2025-04-25T13:39:00Z" w:initials="GU">
    <w:p w14:paraId="10AE73EE" w14:textId="2DA73E02" w:rsidR="00221F48" w:rsidRDefault="00221F48">
      <w:pPr>
        <w:pStyle w:val="CommentText"/>
      </w:pPr>
      <w:r>
        <w:rPr>
          <w:rStyle w:val="CommentReference"/>
        </w:rPr>
        <w:annotationRef/>
      </w:r>
      <w:r w:rsidRPr="3A60AC44">
        <w:t xml:space="preserve">Good to have standard definitions of terms used in the document, I would suggest adding SDE as the dominant term used by NHS England. And perhaps linking to the UK TRE Glossary </w:t>
      </w:r>
      <w:hyperlink r:id="rId1">
        <w:r w:rsidRPr="7BC7222C">
          <w:rPr>
            <w:rStyle w:val="Hyperlink"/>
          </w:rPr>
          <w:t>https://glossary.uktre.org/en/latest/</w:t>
        </w:r>
      </w:hyperlink>
      <w:r w:rsidRPr="464D74F2">
        <w:t xml:space="preserve"> which may help?</w:t>
      </w:r>
    </w:p>
  </w:comment>
  <w:comment w:id="3" w:author="Guest User" w:date="2025-04-25T13:40:00Z" w:initials="GU">
    <w:p w14:paraId="70DD088F" w14:textId="1D565AFC" w:rsidR="00221F48" w:rsidRDefault="00221F48">
      <w:pPr>
        <w:pStyle w:val="CommentText"/>
      </w:pPr>
      <w:r>
        <w:rPr>
          <w:rStyle w:val="CommentReference"/>
        </w:rPr>
        <w:annotationRef/>
      </w:r>
      <w:r w:rsidRPr="2108BBA3">
        <w:t>I would suggest introducing the terms Artificial Intelligence, Machine Learning and Deep Learning as they can all be described as 'models' and will be managed similarly</w:t>
      </w:r>
    </w:p>
  </w:comment>
  <w:comment w:id="12" w:author="Guest User" w:date="2025-04-15T10:34:00Z" w:initials="GU">
    <w:p w14:paraId="74C8FC79" w14:textId="2E7ED47E" w:rsidR="00221F48" w:rsidRDefault="00221F48">
      <w:pPr>
        <w:pStyle w:val="CommentText"/>
      </w:pPr>
      <w:r>
        <w:rPr>
          <w:rStyle w:val="CommentReference"/>
        </w:rPr>
        <w:annotationRef/>
      </w:r>
      <w:r w:rsidRPr="0DBAC684">
        <w:t>This assumes readers have some knowledge of what these are. Is that a fair assumption?</w:t>
      </w:r>
    </w:p>
  </w:comment>
  <w:comment w:id="13" w:author="Jim Smith" w:date="2025-04-15T12:11:00Z" w:initials="JS">
    <w:p w14:paraId="1668BDF4" w14:textId="67A8E769" w:rsidR="00221F48" w:rsidRDefault="00221F48">
      <w:pPr>
        <w:pStyle w:val="CommentText"/>
      </w:pPr>
      <w:r>
        <w:rPr>
          <w:rStyle w:val="CommentReference"/>
        </w:rPr>
        <w:annotationRef/>
      </w:r>
      <w:r w:rsidRPr="2866B413">
        <w:t>Good point - these should be hyperlinks.</w:t>
      </w:r>
    </w:p>
  </w:comment>
  <w:comment w:id="14" w:author="acrespi001" w:date="2025-03-03T14:33:00Z" w:initials="ac">
    <w:p w14:paraId="5FAED0B1" w14:textId="5547B7CC" w:rsidR="00221F48" w:rsidRDefault="00221F48">
      <w:pPr>
        <w:pStyle w:val="CommentText"/>
      </w:pPr>
      <w:r>
        <w:rPr>
          <w:rStyle w:val="CommentReference"/>
        </w:rPr>
        <w:annotationRef/>
      </w:r>
      <w:r w:rsidRPr="53FF0D26">
        <w:t>Add definitions for train, test and validation data. - Not everyone involved in the process knows how machine learning works. And also, to make sure there are no ambiguities.</w:t>
      </w:r>
    </w:p>
  </w:comment>
  <w:comment w:id="15" w:author="acrespi001" w:date="2025-03-03T15:24:00Z" w:initials="ac">
    <w:p w14:paraId="10B2DA98" w14:textId="4254CAF8" w:rsidR="00221F48" w:rsidRDefault="00221F48">
      <w:pPr>
        <w:pStyle w:val="CommentText"/>
      </w:pPr>
      <w:r>
        <w:rPr>
          <w:rStyle w:val="CommentReference"/>
        </w:rPr>
        <w:annotationRef/>
      </w:r>
      <w:r w:rsidRPr="5E0912F1">
        <w:t>Maybe add and extra point something in the lines of 'The model to be egress must be outputing numerical predictions'.</w:t>
      </w:r>
    </w:p>
  </w:comment>
  <w:comment w:id="16" w:author="acrespi001" w:date="2025-03-03T10:53:00Z" w:initials="ac">
    <w:p w14:paraId="3B1F4B4B" w14:textId="67E4B68F" w:rsidR="00221F48" w:rsidRDefault="00221F48">
      <w:pPr>
        <w:pStyle w:val="CommentText"/>
      </w:pPr>
      <w:r>
        <w:rPr>
          <w:rStyle w:val="CommentReference"/>
        </w:rPr>
        <w:annotationRef/>
      </w:r>
      <w:r w:rsidRPr="0D5AEDCD">
        <w:t>or admin of the machine (e.g. TRE)?</w:t>
      </w:r>
    </w:p>
  </w:comment>
  <w:comment w:id="17" w:author="Jim Smith" w:date="2025-04-15T12:13:00Z" w:initials="JS">
    <w:p w14:paraId="55A76BE2" w14:textId="7554B880" w:rsidR="00221F48" w:rsidRDefault="00221F48">
      <w:pPr>
        <w:pStyle w:val="CommentText"/>
      </w:pPr>
      <w:r>
        <w:rPr>
          <w:rStyle w:val="CommentReference"/>
        </w:rPr>
        <w:annotationRef/>
      </w:r>
      <w:r w:rsidRPr="15123E41">
        <w:t>This assumption may have been overtaken by events!</w:t>
      </w:r>
    </w:p>
  </w:comment>
  <w:comment w:id="18" w:author="Guest User" w:date="2025-04-25T13:57:00Z" w:initials="GU">
    <w:p w14:paraId="4E9C0E15" w14:textId="09458ACB" w:rsidR="00221F48" w:rsidRDefault="00221F48">
      <w:pPr>
        <w:pStyle w:val="CommentText"/>
      </w:pPr>
      <w:r>
        <w:rPr>
          <w:rStyle w:val="CommentReference"/>
        </w:rPr>
        <w:annotationRef/>
      </w:r>
      <w:r w:rsidRPr="6A7681F2">
        <w:t>Can this be rephrased in layman's terms? It's not very clear</w:t>
      </w:r>
    </w:p>
  </w:comment>
  <w:comment w:id="19" w:author="Elizabeth Green" w:date="2025-02-28T09:51:00Z" w:initials="EG">
    <w:p w14:paraId="2AD98014" w14:textId="0488BCB9" w:rsidR="00221F48" w:rsidRDefault="00221F48">
      <w:pPr>
        <w:pStyle w:val="CommentText"/>
      </w:pPr>
      <w:r>
        <w:rPr>
          <w:rStyle w:val="CommentReference"/>
        </w:rPr>
        <w:annotationRef/>
      </w:r>
      <w:r w:rsidRPr="14CDFECE">
        <w:t>Tried to make this sound less scary... :)</w:t>
      </w:r>
    </w:p>
  </w:comment>
  <w:comment w:id="20" w:author="Jim Smith" w:date="2025-02-28T10:51:00Z" w:initials="JS">
    <w:p w14:paraId="32774629" w14:textId="7D37EAB1" w:rsidR="00221F48" w:rsidRDefault="00221F48">
      <w:pPr>
        <w:pStyle w:val="CommentText"/>
      </w:pPr>
      <w:r>
        <w:rPr>
          <w:rStyle w:val="CommentReference"/>
        </w:rPr>
        <w:annotationRef/>
      </w:r>
      <w:r w:rsidRPr="33674058">
        <w:t>it will be a matter for individual TREs to decide whether to accept the researcher's tests have been done correctly. At some stage during TREvolution we aim to build in sufficient provenance metadata to avoid repeating tests</w:t>
      </w:r>
    </w:p>
  </w:comment>
  <w:comment w:id="21" w:author="Guest User" w:date="2025-04-25T14:02:00Z" w:initials="GU">
    <w:p w14:paraId="5F6DD004" w14:textId="725902DA" w:rsidR="00221F48" w:rsidRDefault="00221F48">
      <w:pPr>
        <w:pStyle w:val="CommentText"/>
      </w:pPr>
      <w:r>
        <w:rPr>
          <w:rStyle w:val="CommentReference"/>
        </w:rPr>
        <w:annotationRef/>
      </w:r>
      <w:r w:rsidRPr="45CF74FF">
        <w:t>Would suggest reviewing the document for consistency between egress/output. The intention of the doc was to identify 'accessible wording' so I would push for the use of 'output'</w:t>
      </w:r>
    </w:p>
  </w:comment>
  <w:comment w:id="22" w:author="Guest User" w:date="2025-04-25T14:03:00Z" w:initials="GU">
    <w:p w14:paraId="1EAB17EF" w14:textId="0ABA7312" w:rsidR="00221F48" w:rsidRDefault="00221F48">
      <w:pPr>
        <w:pStyle w:val="CommentText"/>
      </w:pPr>
      <w:r>
        <w:rPr>
          <w:rStyle w:val="CommentReference"/>
        </w:rPr>
        <w:annotationRef/>
      </w:r>
      <w:r w:rsidRPr="25F1BBB4">
        <w:t>Might need to add a caveat that each TRE provider may have specific IG documentation required and simply acknowledge the variation in what researchers/ users can expect right now</w:t>
      </w:r>
    </w:p>
  </w:comment>
  <w:comment w:id="23" w:author="acrespi001" w:date="2025-03-03T14:49:00Z" w:initials="ac">
    <w:p w14:paraId="55606DA8" w14:textId="1B4E4B29" w:rsidR="00221F48" w:rsidRDefault="00221F48">
      <w:pPr>
        <w:pStyle w:val="CommentText"/>
      </w:pPr>
      <w:r>
        <w:rPr>
          <w:rStyle w:val="CommentReference"/>
        </w:rPr>
        <w:annotationRef/>
      </w:r>
      <w:r w:rsidRPr="26BE93A1">
        <w:t>Maybe add a scpope e.g.</w:t>
      </w:r>
    </w:p>
    <w:p w14:paraId="76037245" w14:textId="28E046DC" w:rsidR="00221F48" w:rsidRDefault="00221F48">
      <w:pPr>
        <w:pStyle w:val="CommentText"/>
      </w:pPr>
      <w:r w:rsidRPr="76292170">
        <w:rPr>
          <w:b/>
          <w:bCs/>
        </w:rPr>
        <w:t>When can SACRO-ML be applied?</w:t>
      </w:r>
    </w:p>
    <w:p w14:paraId="65F404E7" w14:textId="6449111F" w:rsidR="00221F48" w:rsidRDefault="00221F48">
      <w:pPr>
        <w:pStyle w:val="CommentText"/>
      </w:pPr>
      <w:r w:rsidRPr="194E2E71">
        <w:t>-When a model is to be released out of the TRE.</w:t>
      </w:r>
    </w:p>
    <w:p w14:paraId="115F51C4" w14:textId="4D7FDD5B" w:rsidR="00221F48" w:rsidRDefault="00221F48">
      <w:pPr>
        <w:pStyle w:val="CommentText"/>
      </w:pPr>
      <w:r w:rsidRPr="7ED62CAB">
        <w:t>The model does not contain embedded data points.</w:t>
      </w:r>
    </w:p>
    <w:p w14:paraId="3977E395" w14:textId="0F51195C" w:rsidR="00221F48" w:rsidRDefault="00221F48">
      <w:pPr>
        <w:pStyle w:val="CommentText"/>
      </w:pPr>
      <w:r w:rsidRPr="4AF68C4F">
        <w:t>-When the dataset had been split in at least 20% for testing</w:t>
      </w:r>
    </w:p>
    <w:p w14:paraId="2D4A6C29" w14:textId="3883DC24" w:rsidR="00221F48" w:rsidRDefault="00221F48">
      <w:pPr>
        <w:pStyle w:val="CommentText"/>
      </w:pPr>
      <w:r w:rsidRPr="2DE350D0">
        <w:t>-The researcher is happy to provide details of the processing of the dataset and the test and training data in especific format.</w:t>
      </w:r>
    </w:p>
    <w:p w14:paraId="20D6827F" w14:textId="5E8F58FB" w:rsidR="00221F48" w:rsidRDefault="00221F48">
      <w:pPr>
        <w:pStyle w:val="CommentText"/>
      </w:pPr>
      <w:r w:rsidRPr="38EFB8C5">
        <w:rPr>
          <w:b/>
          <w:bCs/>
        </w:rPr>
        <w:t>When SACRO-ML cannot be applied and the ML model will not be released?</w:t>
      </w:r>
    </w:p>
    <w:p w14:paraId="25C32CBA" w14:textId="02B21FA6" w:rsidR="00221F48" w:rsidRDefault="00221F48">
      <w:pPr>
        <w:pStyle w:val="CommentText"/>
      </w:pPr>
      <w:r w:rsidRPr="76667700">
        <w:t>-For projects where the model is not to be released out of the TRE.</w:t>
      </w:r>
    </w:p>
    <w:p w14:paraId="359DE5A4" w14:textId="493A7C73" w:rsidR="00221F48" w:rsidRDefault="00221F48">
      <w:pPr>
        <w:pStyle w:val="CommentText"/>
      </w:pPr>
      <w:r w:rsidRPr="25E92E45">
        <w:t>-For projects where the model is to be released in another TRE environment. In such cases, extra controls should be agreed in advance.</w:t>
      </w:r>
    </w:p>
    <w:p w14:paraId="48483AFD" w14:textId="5B505D80" w:rsidR="00221F48" w:rsidRDefault="00221F48">
      <w:pPr>
        <w:pStyle w:val="CommentText"/>
      </w:pPr>
      <w:r w:rsidRPr="754F35F0">
        <w:t xml:space="preserve">-For instance based methods including: K-nearest neighbours (KNN), Super Vector Classifier, (SVC), Self Organising Map (SOM), Learning Vector Quantization (LVQ), Locally Weighted Learning (LWL), Case-Based Reasoning , Gaussian Process, Kernel-based models. </w:t>
      </w:r>
    </w:p>
    <w:p w14:paraId="396B91F8" w14:textId="756E0C40" w:rsidR="00221F48" w:rsidRDefault="00221F48">
      <w:pPr>
        <w:pStyle w:val="CommentText"/>
      </w:pPr>
      <w:r w:rsidRPr="24A6AC57">
        <w:t>-Many of the deep learning models are at high risk of including data and therefore SACRO-ML cannot be applied.</w:t>
      </w:r>
    </w:p>
    <w:p w14:paraId="258D0C41" w14:textId="4455799E" w:rsidR="00221F48" w:rsidRDefault="00221F48">
      <w:pPr>
        <w:pStyle w:val="CommentText"/>
      </w:pPr>
      <w:r w:rsidRPr="37688087">
        <w:t>-When there is no test data or the test data has been during the training.</w:t>
      </w:r>
    </w:p>
    <w:p w14:paraId="29556464" w14:textId="349C711B" w:rsidR="00221F48" w:rsidRDefault="00221F48">
      <w:pPr>
        <w:pStyle w:val="CommentText"/>
      </w:pPr>
      <w:r w:rsidRPr="1C80BFE4">
        <w:t>-For any other project specific concerns raised by the output checkers/TRE staff.</w:t>
      </w:r>
    </w:p>
  </w:comment>
  <w:comment w:id="24" w:author="acrespi001" w:date="2025-03-03T14:38:00Z" w:initials="ac">
    <w:p w14:paraId="5C85F9E8" w14:textId="1151A3FE" w:rsidR="00221F48" w:rsidRDefault="00221F48">
      <w:pPr>
        <w:pStyle w:val="CommentText"/>
      </w:pPr>
      <w:r>
        <w:rPr>
          <w:rStyle w:val="CommentReference"/>
        </w:rPr>
        <w:annotationRef/>
      </w:r>
      <w:r w:rsidRPr="060D4833">
        <w:t>What happens with pre-trained models? e.g. ingress of a pre-trained model to a TRE. Where would this be categorised as?</w:t>
      </w:r>
    </w:p>
  </w:comment>
  <w:comment w:id="25" w:author="Jim Smith" w:date="2025-03-04T14:53:00Z" w:initials="JS">
    <w:p w14:paraId="4A6B7040" w14:textId="77777777" w:rsidR="00AE054C" w:rsidRDefault="00AE054C" w:rsidP="00AE054C">
      <w:r>
        <w:rPr>
          <w:rStyle w:val="CommentReference"/>
        </w:rPr>
        <w:annotationRef/>
      </w:r>
      <w:r>
        <w:rPr>
          <w:color w:val="000000"/>
          <w:sz w:val="20"/>
          <w:szCs w:val="20"/>
        </w:rPr>
        <w:t>Depends on whether they fine tune the ‘body’ weights or just put a new ‘head’ on the model and train that.</w:t>
      </w:r>
    </w:p>
  </w:comment>
  <w:comment w:id="30" w:author="acrespi001" w:date="2025-03-03T14:50:00Z" w:initials="ac">
    <w:p w14:paraId="1B9A19F4" w14:textId="75796153" w:rsidR="00221F48" w:rsidRDefault="00221F48">
      <w:pPr>
        <w:pStyle w:val="CommentText"/>
      </w:pPr>
      <w:r>
        <w:rPr>
          <w:rStyle w:val="CommentReference"/>
        </w:rPr>
        <w:annotationRef/>
      </w:r>
      <w:r w:rsidRPr="28114CEA">
        <w:t>I love this table, I find it very useful. Can it be expanded?</w:t>
      </w:r>
    </w:p>
  </w:comment>
  <w:comment w:id="34" w:author="Guest User" w:date="2025-04-15T10:41:00Z" w:initials="GU">
    <w:p w14:paraId="4FCEC3F0" w14:textId="217C4CC8" w:rsidR="00221F48" w:rsidRDefault="00221F48">
      <w:pPr>
        <w:pStyle w:val="CommentText"/>
      </w:pPr>
      <w:r>
        <w:rPr>
          <w:rStyle w:val="CommentReference"/>
        </w:rPr>
        <w:annotationRef/>
      </w:r>
      <w:r w:rsidRPr="2B77662E">
        <w:t>It sounds like this decision has to be made before the researcher receives any data. Does this mean researchers must already have written the pre-processing code before they have access to the data?</w:t>
      </w:r>
    </w:p>
  </w:comment>
  <w:comment w:id="35" w:author="Guest User" w:date="2025-04-15T12:10:00Z" w:initials="GU">
    <w:p w14:paraId="10B6B96E" w14:textId="30FC9020" w:rsidR="00221F48" w:rsidRDefault="00221F48">
      <w:pPr>
        <w:pStyle w:val="CommentText"/>
      </w:pPr>
      <w:r>
        <w:rPr>
          <w:rStyle w:val="CommentReference"/>
        </w:rPr>
        <w:annotationRef/>
      </w:r>
      <w:r w:rsidRPr="644FD6B4">
        <w:t xml:space="preserve">No I don't think that would be reasonable or necessary.   They need to provide a copy of the preprocessing code that transforms the data 'as-provided' into the format that it is presented to the AI model </w:t>
      </w:r>
    </w:p>
  </w:comment>
  <w:comment w:id="36" w:author="Guest User" w:date="2025-04-25T14:16:00Z" w:initials="GU">
    <w:p w14:paraId="733CCD4B" w14:textId="23BFC4D0" w:rsidR="00221F48" w:rsidRDefault="00221F48">
      <w:pPr>
        <w:pStyle w:val="CommentText"/>
      </w:pPr>
      <w:r>
        <w:rPr>
          <w:rStyle w:val="CommentReference"/>
        </w:rPr>
        <w:annotationRef/>
      </w:r>
      <w:r w:rsidRPr="11EA2CD1">
        <w:t xml:space="preserve">Will there be recommendations about proportions of the data TRE providers </w:t>
      </w:r>
      <w:r w:rsidRPr="1B822160">
        <w:rPr>
          <w:i/>
          <w:iCs/>
        </w:rPr>
        <w:t>should</w:t>
      </w:r>
      <w:r w:rsidRPr="658A840D">
        <w:t xml:space="preserve"> withhold? 80:20?</w:t>
      </w:r>
    </w:p>
  </w:comment>
  <w:comment w:id="37" w:author="Amy Tilbrook" w:date="2024-06-28T10:12:00Z" w:initials="AT">
    <w:p w14:paraId="00A5FB90" w14:textId="77777777" w:rsidR="00BF5DC2" w:rsidRDefault="009840A7">
      <w:pPr>
        <w:pStyle w:val="CommentText"/>
      </w:pPr>
      <w:r>
        <w:rPr>
          <w:rStyle w:val="CommentReference"/>
        </w:rPr>
        <w:annotationRef/>
      </w:r>
      <w:r w:rsidR="00BF5DC2">
        <w:t xml:space="preserve">For some orgs - this may be a problem (IP/commercial sensitivity) - would need to have trust that their IP wouldn't be implicated and probably a justification on why TREs need to see all code if code won't be taken out of TRE. </w:t>
      </w:r>
    </w:p>
    <w:p w14:paraId="7AB0859F" w14:textId="77777777" w:rsidR="00BF5DC2" w:rsidRDefault="00BF5DC2">
      <w:pPr>
        <w:pStyle w:val="CommentText"/>
      </w:pPr>
    </w:p>
    <w:p w14:paraId="003DA4A3" w14:textId="77777777" w:rsidR="00BF5DC2" w:rsidRDefault="00BF5DC2">
      <w:pPr>
        <w:pStyle w:val="CommentText"/>
      </w:pPr>
      <w:r>
        <w:t xml:space="preserve">I'm not a coder, but have definitely seen a lot of people wanting to release "modules" of processing code - are we recommending that this process is riiiiight at the end and they can release chunks separately prior to this, but we also need a single file (or something that reaches to all the chunk files - would that work?) for these purposes?  </w:t>
      </w:r>
    </w:p>
  </w:comment>
  <w:comment w:id="38" w:author="Jim Smith" w:date="2025-02-27T16:24:00Z" w:initials="JS">
    <w:p w14:paraId="1A3AAB50" w14:textId="77777777" w:rsidR="004A4408" w:rsidRDefault="004A4408" w:rsidP="004A4408">
      <w:r>
        <w:rPr>
          <w:rStyle w:val="CommentReference"/>
        </w:rPr>
        <w:annotationRef/>
      </w:r>
      <w:r>
        <w:rPr>
          <w:color w:val="000000"/>
          <w:sz w:val="20"/>
          <w:szCs w:val="20"/>
        </w:rPr>
        <w:t>Leaving this comment in for others to see and respond to</w:t>
      </w:r>
    </w:p>
  </w:comment>
  <w:comment w:id="39" w:author="Guest User" w:date="2025-04-25T14:19:00Z" w:initials="GU">
    <w:p w14:paraId="6FF098CF" w14:textId="7B632FEE" w:rsidR="00221F48" w:rsidRDefault="00221F48">
      <w:pPr>
        <w:pStyle w:val="CommentText"/>
      </w:pPr>
      <w:r>
        <w:rPr>
          <w:rStyle w:val="CommentReference"/>
        </w:rPr>
        <w:annotationRef/>
      </w:r>
      <w:r w:rsidRPr="15C3857A">
        <w:t xml:space="preserve">When would this ever be entirely true? I think analysis on sensitive data within TREs is likely already de-identified/pseudonymised and I can appreciated pre-processing takes this further, but ultimately given enough other information it's unlikely to be completely anonymous. </w:t>
      </w:r>
    </w:p>
  </w:comment>
  <w:comment w:id="40" w:author="Guest User" w:date="2025-04-25T14:21:00Z" w:initials="GU">
    <w:p w14:paraId="086014A9" w14:textId="717E01AD" w:rsidR="00221F48" w:rsidRDefault="00221F48">
      <w:pPr>
        <w:pStyle w:val="CommentText"/>
      </w:pPr>
      <w:r>
        <w:rPr>
          <w:rStyle w:val="CommentReference"/>
        </w:rPr>
        <w:annotationRef/>
      </w:r>
      <w:r w:rsidRPr="0AFE443E">
        <w:t>I would add contextual information required from TRE providers to help understand the details of the preprocessing. Code may be enough, but only if appropriately labelled/ explained/ variables haven't been renamed/ manipulated heavily etc.</w:t>
      </w:r>
    </w:p>
  </w:comment>
  <w:comment w:id="41" w:author="Guest User" w:date="2025-04-15T10:45:00Z" w:initials="GU">
    <w:p w14:paraId="319745E7" w14:textId="39FDA8CA" w:rsidR="00221F48" w:rsidRDefault="00221F48">
      <w:pPr>
        <w:pStyle w:val="CommentText"/>
      </w:pPr>
      <w:r>
        <w:rPr>
          <w:rStyle w:val="CommentReference"/>
        </w:rPr>
        <w:annotationRef/>
      </w:r>
      <w:r w:rsidRPr="60E713FF">
        <w:t>Who provides this script- the researcher or the TRE?</w:t>
      </w:r>
    </w:p>
  </w:comment>
  <w:comment w:id="43" w:author="Guest User" w:date="2025-04-25T14:26:00Z" w:initials="GU">
    <w:p w14:paraId="7F35D8EF" w14:textId="585099B9" w:rsidR="00221F48" w:rsidRDefault="00221F48">
      <w:pPr>
        <w:pStyle w:val="CommentText"/>
      </w:pPr>
      <w:r>
        <w:rPr>
          <w:rStyle w:val="CommentReference"/>
        </w:rPr>
        <w:annotationRef/>
      </w:r>
      <w:r w:rsidRPr="4C6D4A3E">
        <w:t>I would suggest aligning all terminology used here - what does final data refer to? Raw/ Pre-processed/Test/ Training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D03260" w15:done="1"/>
  <w15:commentEx w15:paraId="193E915C" w15:paraIdParent="46D03260" w15:done="1"/>
  <w15:commentEx w15:paraId="10AE73EE" w15:done="1"/>
  <w15:commentEx w15:paraId="70DD088F" w15:done="1"/>
  <w15:commentEx w15:paraId="74C8FC79" w15:done="1"/>
  <w15:commentEx w15:paraId="1668BDF4" w15:paraIdParent="74C8FC79" w15:done="1"/>
  <w15:commentEx w15:paraId="5FAED0B1" w15:done="1"/>
  <w15:commentEx w15:paraId="10B2DA98" w15:done="1"/>
  <w15:commentEx w15:paraId="3B1F4B4B" w15:done="1"/>
  <w15:commentEx w15:paraId="55A76BE2" w15:done="1"/>
  <w15:commentEx w15:paraId="4E9C0E15" w15:paraIdParent="55A76BE2" w15:done="1"/>
  <w15:commentEx w15:paraId="2AD98014" w15:done="1"/>
  <w15:commentEx w15:paraId="32774629" w15:done="1"/>
  <w15:commentEx w15:paraId="5F6DD004" w15:done="1"/>
  <w15:commentEx w15:paraId="1EAB17EF" w15:done="1"/>
  <w15:commentEx w15:paraId="29556464" w15:done="0"/>
  <w15:commentEx w15:paraId="5C85F9E8" w15:done="1"/>
  <w15:commentEx w15:paraId="4A6B7040" w15:paraIdParent="5C85F9E8" w15:done="1"/>
  <w15:commentEx w15:paraId="1B9A19F4" w15:done="1"/>
  <w15:commentEx w15:paraId="4FCEC3F0" w15:done="1"/>
  <w15:commentEx w15:paraId="10B6B96E" w15:paraIdParent="4FCEC3F0" w15:done="1"/>
  <w15:commentEx w15:paraId="733CCD4B" w15:paraIdParent="4FCEC3F0" w15:done="1"/>
  <w15:commentEx w15:paraId="003DA4A3" w15:done="0"/>
  <w15:commentEx w15:paraId="1A3AAB50" w15:paraIdParent="003DA4A3" w15:done="0"/>
  <w15:commentEx w15:paraId="6FF098CF" w15:done="0"/>
  <w15:commentEx w15:paraId="086014A9" w15:done="1"/>
  <w15:commentEx w15:paraId="319745E7" w15:done="1"/>
  <w15:commentEx w15:paraId="7F35D8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4CDDBF" w16cex:dateUtc="2025-03-11T14:14:00Z"/>
  <w16cex:commentExtensible w16cex:durableId="6539A804" w16cex:dateUtc="2025-04-17T16:45:00Z"/>
  <w16cex:commentExtensible w16cex:durableId="08E90199" w16cex:dateUtc="2025-04-25T12:39:00Z"/>
  <w16cex:commentExtensible w16cex:durableId="00427C5B" w16cex:dateUtc="2025-04-25T12:40:00Z"/>
  <w16cex:commentExtensible w16cex:durableId="1539A260" w16cex:dateUtc="2025-04-15T09:34:00Z"/>
  <w16cex:commentExtensible w16cex:durableId="5DD044C5" w16cex:dateUtc="2025-04-15T11:11:00Z"/>
  <w16cex:commentExtensible w16cex:durableId="386BDAA1" w16cex:dateUtc="2025-03-03T14:33:00Z">
    <w16cex:extLst>
      <w16:ext w16:uri="{CE6994B0-6A32-4C9F-8C6B-6E91EDA988CE}">
        <cr:reactions xmlns:cr="http://schemas.microsoft.com/office/comments/2020/reactions">
          <cr:reaction reactionType="1">
            <cr:reactionInfo dateUtc="2025-03-11T14:15:33Z">
              <cr:user userId="S::urn:spo:anon#767efd06ebb78a5e98c1b9d56080f709853e7ebee32eaab59b464b52ca5abdff::" userProvider="AD" userName="Guest User"/>
            </cr:reactionInfo>
          </cr:reaction>
        </cr:reactions>
      </w16:ext>
    </w16cex:extLst>
  </w16cex:commentExtensible>
  <w16cex:commentExtensible w16cex:durableId="70844C81" w16cex:dateUtc="2025-03-03T15:24:00Z"/>
  <w16cex:commentExtensible w16cex:durableId="6E885E7C" w16cex:dateUtc="2025-03-03T10:53:00Z"/>
  <w16cex:commentExtensible w16cex:durableId="3C669CF4" w16cex:dateUtc="2025-04-15T11:13:00Z"/>
  <w16cex:commentExtensible w16cex:durableId="5DF1F7E8" w16cex:dateUtc="2025-04-25T12:57:00Z"/>
  <w16cex:commentExtensible w16cex:durableId="58B057E0" w16cex:dateUtc="2025-02-28T09:51:00Z"/>
  <w16cex:commentExtensible w16cex:durableId="4F6404E0" w16cex:dateUtc="2025-02-28T10:51:00Z"/>
  <w16cex:commentExtensible w16cex:durableId="6507A55B" w16cex:dateUtc="2025-04-25T13:02:00Z"/>
  <w16cex:commentExtensible w16cex:durableId="6141312B" w16cex:dateUtc="2025-04-25T13:03:00Z"/>
  <w16cex:commentExtensible w16cex:durableId="40DF548F" w16cex:dateUtc="2025-03-03T14:49:00Z"/>
  <w16cex:commentExtensible w16cex:durableId="4051E7AA" w16cex:dateUtc="2025-03-03T14:38:00Z"/>
  <w16cex:commentExtensible w16cex:durableId="7A947C35" w16cex:dateUtc="2025-03-04T14:53:00Z"/>
  <w16cex:commentExtensible w16cex:durableId="5C656A93" w16cex:dateUtc="2025-03-03T14:50:00Z"/>
  <w16cex:commentExtensible w16cex:durableId="34E6E123" w16cex:dateUtc="2025-04-15T09:41:00Z"/>
  <w16cex:commentExtensible w16cex:durableId="439C49D1" w16cex:dateUtc="2025-04-15T11:10:00Z"/>
  <w16cex:commentExtensible w16cex:durableId="0A5C9FA3" w16cex:dateUtc="2025-04-25T13:16:00Z"/>
  <w16cex:commentExtensible w16cex:durableId="2A290AF7" w16cex:dateUtc="2024-06-28T09:12:00Z"/>
  <w16cex:commentExtensible w16cex:durableId="3A3CE42C" w16cex:dateUtc="2025-02-27T16:24:00Z"/>
  <w16cex:commentExtensible w16cex:durableId="46E91ABD" w16cex:dateUtc="2025-04-25T13:19:00Z"/>
  <w16cex:commentExtensible w16cex:durableId="1C4B1726" w16cex:dateUtc="2025-04-25T13:21:00Z"/>
  <w16cex:commentExtensible w16cex:durableId="30C4DEBF" w16cex:dateUtc="2025-04-15T09:45:00Z"/>
  <w16cex:commentExtensible w16cex:durableId="2D952FE2" w16cex:dateUtc="2025-04-2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D03260" w16cid:durableId="0E4CDDBF"/>
  <w16cid:commentId w16cid:paraId="193E915C" w16cid:durableId="6539A804"/>
  <w16cid:commentId w16cid:paraId="10AE73EE" w16cid:durableId="08E90199"/>
  <w16cid:commentId w16cid:paraId="70DD088F" w16cid:durableId="00427C5B"/>
  <w16cid:commentId w16cid:paraId="74C8FC79" w16cid:durableId="1539A260"/>
  <w16cid:commentId w16cid:paraId="1668BDF4" w16cid:durableId="5DD044C5"/>
  <w16cid:commentId w16cid:paraId="5FAED0B1" w16cid:durableId="386BDAA1"/>
  <w16cid:commentId w16cid:paraId="10B2DA98" w16cid:durableId="70844C81"/>
  <w16cid:commentId w16cid:paraId="3B1F4B4B" w16cid:durableId="6E885E7C"/>
  <w16cid:commentId w16cid:paraId="55A76BE2" w16cid:durableId="3C669CF4"/>
  <w16cid:commentId w16cid:paraId="4E9C0E15" w16cid:durableId="5DF1F7E8"/>
  <w16cid:commentId w16cid:paraId="2AD98014" w16cid:durableId="58B057E0"/>
  <w16cid:commentId w16cid:paraId="32774629" w16cid:durableId="4F6404E0"/>
  <w16cid:commentId w16cid:paraId="5F6DD004" w16cid:durableId="6507A55B"/>
  <w16cid:commentId w16cid:paraId="1EAB17EF" w16cid:durableId="6141312B"/>
  <w16cid:commentId w16cid:paraId="29556464" w16cid:durableId="40DF548F"/>
  <w16cid:commentId w16cid:paraId="5C85F9E8" w16cid:durableId="4051E7AA"/>
  <w16cid:commentId w16cid:paraId="4A6B7040" w16cid:durableId="7A947C35"/>
  <w16cid:commentId w16cid:paraId="1B9A19F4" w16cid:durableId="5C656A93"/>
  <w16cid:commentId w16cid:paraId="4FCEC3F0" w16cid:durableId="34E6E123"/>
  <w16cid:commentId w16cid:paraId="10B6B96E" w16cid:durableId="439C49D1"/>
  <w16cid:commentId w16cid:paraId="733CCD4B" w16cid:durableId="0A5C9FA3"/>
  <w16cid:commentId w16cid:paraId="003DA4A3" w16cid:durableId="2A290AF7"/>
  <w16cid:commentId w16cid:paraId="1A3AAB50" w16cid:durableId="3A3CE42C"/>
  <w16cid:commentId w16cid:paraId="6FF098CF" w16cid:durableId="46E91ABD"/>
  <w16cid:commentId w16cid:paraId="086014A9" w16cid:durableId="1C4B1726"/>
  <w16cid:commentId w16cid:paraId="319745E7" w16cid:durableId="30C4DEBF"/>
  <w16cid:commentId w16cid:paraId="7F35D8EF" w16cid:durableId="2D952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79A70" w14:textId="77777777" w:rsidR="00183B57" w:rsidRDefault="00183B57" w:rsidP="00DB2723">
      <w:r>
        <w:separator/>
      </w:r>
    </w:p>
  </w:endnote>
  <w:endnote w:type="continuationSeparator" w:id="0">
    <w:p w14:paraId="6F43F0F4" w14:textId="77777777" w:rsidR="00183B57" w:rsidRDefault="00183B57" w:rsidP="00DB2723">
      <w:r>
        <w:continuationSeparator/>
      </w:r>
    </w:p>
  </w:endnote>
  <w:endnote w:type="continuationNotice" w:id="1">
    <w:p w14:paraId="6C410E33" w14:textId="77777777" w:rsidR="00183B57" w:rsidRDefault="00183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6F83E" w14:textId="77777777" w:rsidR="00183B57" w:rsidRDefault="00183B57" w:rsidP="00DB2723">
      <w:r>
        <w:separator/>
      </w:r>
    </w:p>
  </w:footnote>
  <w:footnote w:type="continuationSeparator" w:id="0">
    <w:p w14:paraId="03F6B0B2" w14:textId="77777777" w:rsidR="00183B57" w:rsidRDefault="00183B57" w:rsidP="00DB2723">
      <w:r>
        <w:continuationSeparator/>
      </w:r>
    </w:p>
  </w:footnote>
  <w:footnote w:type="continuationNotice" w:id="1">
    <w:p w14:paraId="5B603C59" w14:textId="77777777" w:rsidR="00183B57" w:rsidRDefault="00183B57"/>
  </w:footnote>
  <w:footnote w:id="2">
    <w:p w14:paraId="3ED71907" w14:textId="00C01FBD" w:rsidR="009F2A7E" w:rsidRDefault="009F2A7E">
      <w:pPr>
        <w:pStyle w:val="FootnoteText"/>
      </w:pPr>
      <w:r>
        <w:rPr>
          <w:rStyle w:val="FootnoteReference"/>
        </w:rPr>
        <w:footnoteRef/>
      </w:r>
      <w:r>
        <w:t xml:space="preserve"> see </w:t>
      </w:r>
      <w:hyperlink r:id="rId1" w:anchor="term-trusted-research-environment--tre-" w:history="1">
        <w:r w:rsidRPr="0035627D">
          <w:rPr>
            <w:rStyle w:val="Hyperlink"/>
          </w:rPr>
          <w:t>UK TRE glossary</w:t>
        </w:r>
      </w:hyperlink>
      <w:r>
        <w:t xml:space="preserve"> for a working definition</w:t>
      </w:r>
    </w:p>
  </w:footnote>
  <w:footnote w:id="3">
    <w:p w14:paraId="7BED07F9" w14:textId="77777777" w:rsidR="00784B0B" w:rsidRDefault="00784B0B" w:rsidP="00784B0B">
      <w:pPr>
        <w:pStyle w:val="FootnoteText"/>
      </w:pPr>
      <w:r>
        <w:rPr>
          <w:rStyle w:val="FootnoteReference"/>
        </w:rPr>
        <w:footnoteRef/>
      </w:r>
      <w:r>
        <w:t xml:space="preserve"> An approach to estimating the accuracy on unseen data that averages over repeated train-test splits. Typically, the final model is then trained using the whole dataset.</w:t>
      </w:r>
    </w:p>
  </w:footnote>
  <w:footnote w:id="4">
    <w:p w14:paraId="30515121" w14:textId="746D201F" w:rsidR="00F23D39" w:rsidRDefault="00F23D39" w:rsidP="0079516F">
      <w:pPr>
        <w:ind w:left="44"/>
      </w:pPr>
      <w:r>
        <w:rPr>
          <w:rStyle w:val="FootnoteReference"/>
        </w:rPr>
        <w:footnoteRef/>
      </w:r>
      <w:r>
        <w:t xml:space="preserve"> </w:t>
      </w:r>
      <w:r w:rsidR="00D637AF">
        <w:t>As these are computationa</w:t>
      </w:r>
      <w:r w:rsidR="00233AFC">
        <w:t>l</w:t>
      </w:r>
      <w:r w:rsidR="00D637AF">
        <w:t>ly cheap, sacro-ml runs these attacks</w:t>
      </w:r>
      <w:r w:rsidR="00233AFC">
        <w:t>. However, r</w:t>
      </w:r>
      <w:r>
        <w:t>ecent research</w:t>
      </w:r>
      <w:r>
        <w:rPr>
          <w:rStyle w:val="CommentReference"/>
        </w:rPr>
        <w:annotationRef/>
      </w:r>
      <w:r>
        <w:t xml:space="preserve"> </w:t>
      </w:r>
      <w:r w:rsidR="002B1E65">
        <w:t xml:space="preserve">suggests they are weaker </w:t>
      </w:r>
      <w:r w:rsidR="00AA4399">
        <w:t>for ‘</w:t>
      </w:r>
      <w:r w:rsidR="00EF5D10">
        <w:t>representative</w:t>
      </w:r>
      <w:r w:rsidR="00AA4399">
        <w:t>’ training data</w:t>
      </w:r>
      <w:r w:rsidR="00EF5D10">
        <w:t>,</w:t>
      </w:r>
      <w:r w:rsidR="00AA4399">
        <w:t xml:space="preserve"> since they do not take into acco</w:t>
      </w:r>
      <w:r w:rsidR="00EF5D10">
        <w:t>u</w:t>
      </w:r>
      <w:r w:rsidR="00AA4399">
        <w:t xml:space="preserve">nt the difficulty of making a correct </w:t>
      </w:r>
      <w:r w:rsidR="00EF5D10">
        <w:t>prediction</w:t>
      </w:r>
      <w:r w:rsidR="00BD72CC">
        <w:t>, which is typically greater for ‘edge-cases’</w:t>
      </w:r>
      <w:r w:rsidR="00AA4399">
        <w:t>.</w:t>
      </w:r>
    </w:p>
    <w:p w14:paraId="39AF7111" w14:textId="3AA2335C" w:rsidR="00F23D39" w:rsidRDefault="00F23D39">
      <w:pPr>
        <w:pStyle w:val="FootnoteText"/>
      </w:pPr>
    </w:p>
  </w:footnote>
  <w:footnote w:id="5">
    <w:p w14:paraId="1A2DD7BD" w14:textId="28A3917D" w:rsidR="002A4748" w:rsidRDefault="002A4748">
      <w:pPr>
        <w:pStyle w:val="FootnoteText"/>
      </w:pPr>
      <w:r>
        <w:rPr>
          <w:rStyle w:val="FootnoteReference"/>
        </w:rPr>
        <w:footnoteRef/>
      </w:r>
      <w:r>
        <w:t xml:space="preserve"> </w:t>
      </w:r>
      <w:r w:rsidR="005A3BB8">
        <w:t>At the time of writing these – such as the Likelihood Ratio Attack (LIRA)</w:t>
      </w:r>
      <w:r w:rsidR="007F7552">
        <w:t>are ‘State of the Art</w:t>
      </w:r>
      <w:r w:rsidR="00107C31">
        <w:t>’</w:t>
      </w:r>
      <w:r w:rsidR="007F755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56F"/>
    <w:multiLevelType w:val="hybridMultilevel"/>
    <w:tmpl w:val="B7166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86AA2"/>
    <w:multiLevelType w:val="hybridMultilevel"/>
    <w:tmpl w:val="139CCC5A"/>
    <w:lvl w:ilvl="0" w:tplc="0809000F">
      <w:start w:val="1"/>
      <w:numFmt w:val="decimal"/>
      <w:lvlText w:val="%1."/>
      <w:lvlJc w:val="left"/>
      <w:pPr>
        <w:ind w:left="663" w:hanging="360"/>
      </w:pPr>
      <w:rPr>
        <w:rFonts w:hint="default"/>
      </w:rPr>
    </w:lvl>
    <w:lvl w:ilvl="1" w:tplc="FFFFFFFF" w:tentative="1">
      <w:start w:val="1"/>
      <w:numFmt w:val="bullet"/>
      <w:lvlText w:val="o"/>
      <w:lvlJc w:val="left"/>
      <w:pPr>
        <w:ind w:left="1383" w:hanging="360"/>
      </w:pPr>
      <w:rPr>
        <w:rFonts w:ascii="Courier New" w:hAnsi="Courier New" w:cs="Courier New" w:hint="default"/>
      </w:rPr>
    </w:lvl>
    <w:lvl w:ilvl="2" w:tplc="FFFFFFFF" w:tentative="1">
      <w:start w:val="1"/>
      <w:numFmt w:val="bullet"/>
      <w:lvlText w:val=""/>
      <w:lvlJc w:val="left"/>
      <w:pPr>
        <w:ind w:left="2103" w:hanging="360"/>
      </w:pPr>
      <w:rPr>
        <w:rFonts w:ascii="Wingdings" w:hAnsi="Wingdings" w:hint="default"/>
      </w:rPr>
    </w:lvl>
    <w:lvl w:ilvl="3" w:tplc="FFFFFFFF" w:tentative="1">
      <w:start w:val="1"/>
      <w:numFmt w:val="bullet"/>
      <w:lvlText w:val=""/>
      <w:lvlJc w:val="left"/>
      <w:pPr>
        <w:ind w:left="2823" w:hanging="360"/>
      </w:pPr>
      <w:rPr>
        <w:rFonts w:ascii="Symbol" w:hAnsi="Symbol" w:hint="default"/>
      </w:rPr>
    </w:lvl>
    <w:lvl w:ilvl="4" w:tplc="FFFFFFFF" w:tentative="1">
      <w:start w:val="1"/>
      <w:numFmt w:val="bullet"/>
      <w:lvlText w:val="o"/>
      <w:lvlJc w:val="left"/>
      <w:pPr>
        <w:ind w:left="3543" w:hanging="360"/>
      </w:pPr>
      <w:rPr>
        <w:rFonts w:ascii="Courier New" w:hAnsi="Courier New" w:cs="Courier New" w:hint="default"/>
      </w:rPr>
    </w:lvl>
    <w:lvl w:ilvl="5" w:tplc="FFFFFFFF" w:tentative="1">
      <w:start w:val="1"/>
      <w:numFmt w:val="bullet"/>
      <w:lvlText w:val=""/>
      <w:lvlJc w:val="left"/>
      <w:pPr>
        <w:ind w:left="4263" w:hanging="360"/>
      </w:pPr>
      <w:rPr>
        <w:rFonts w:ascii="Wingdings" w:hAnsi="Wingdings" w:hint="default"/>
      </w:rPr>
    </w:lvl>
    <w:lvl w:ilvl="6" w:tplc="FFFFFFFF" w:tentative="1">
      <w:start w:val="1"/>
      <w:numFmt w:val="bullet"/>
      <w:lvlText w:val=""/>
      <w:lvlJc w:val="left"/>
      <w:pPr>
        <w:ind w:left="4983" w:hanging="360"/>
      </w:pPr>
      <w:rPr>
        <w:rFonts w:ascii="Symbol" w:hAnsi="Symbol" w:hint="default"/>
      </w:rPr>
    </w:lvl>
    <w:lvl w:ilvl="7" w:tplc="FFFFFFFF" w:tentative="1">
      <w:start w:val="1"/>
      <w:numFmt w:val="bullet"/>
      <w:lvlText w:val="o"/>
      <w:lvlJc w:val="left"/>
      <w:pPr>
        <w:ind w:left="5703" w:hanging="360"/>
      </w:pPr>
      <w:rPr>
        <w:rFonts w:ascii="Courier New" w:hAnsi="Courier New" w:cs="Courier New" w:hint="default"/>
      </w:rPr>
    </w:lvl>
    <w:lvl w:ilvl="8" w:tplc="FFFFFFFF" w:tentative="1">
      <w:start w:val="1"/>
      <w:numFmt w:val="bullet"/>
      <w:lvlText w:val=""/>
      <w:lvlJc w:val="left"/>
      <w:pPr>
        <w:ind w:left="6423" w:hanging="360"/>
      </w:pPr>
      <w:rPr>
        <w:rFonts w:ascii="Wingdings" w:hAnsi="Wingdings" w:hint="default"/>
      </w:rPr>
    </w:lvl>
  </w:abstractNum>
  <w:abstractNum w:abstractNumId="2" w15:restartNumberingAfterBreak="0">
    <w:nsid w:val="047C48EF"/>
    <w:multiLevelType w:val="hybridMultilevel"/>
    <w:tmpl w:val="57BC3A8C"/>
    <w:lvl w:ilvl="0" w:tplc="0809000F">
      <w:start w:val="1"/>
      <w:numFmt w:val="decimal"/>
      <w:lvlText w:val="%1."/>
      <w:lvlJc w:val="left"/>
      <w:pPr>
        <w:ind w:left="764" w:hanging="360"/>
      </w:pPr>
      <w:rPr>
        <w:rFonts w:hint="default"/>
      </w:rPr>
    </w:lvl>
    <w:lvl w:ilvl="1" w:tplc="08090003">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 w15:restartNumberingAfterBreak="0">
    <w:nsid w:val="0D745245"/>
    <w:multiLevelType w:val="hybridMultilevel"/>
    <w:tmpl w:val="E39430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8B4C4E"/>
    <w:multiLevelType w:val="hybridMultilevel"/>
    <w:tmpl w:val="3DA2F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E5227"/>
    <w:multiLevelType w:val="multilevel"/>
    <w:tmpl w:val="B6AED51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99718D"/>
    <w:multiLevelType w:val="hybridMultilevel"/>
    <w:tmpl w:val="D6D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E416EA"/>
    <w:multiLevelType w:val="multilevel"/>
    <w:tmpl w:val="2C9CB44C"/>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751F43"/>
    <w:multiLevelType w:val="hybridMultilevel"/>
    <w:tmpl w:val="EC8A0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77B61"/>
    <w:multiLevelType w:val="hybridMultilevel"/>
    <w:tmpl w:val="30F8E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19B766F"/>
    <w:multiLevelType w:val="hybridMultilevel"/>
    <w:tmpl w:val="1C16B8EE"/>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322B5196"/>
    <w:multiLevelType w:val="hybridMultilevel"/>
    <w:tmpl w:val="95B01C26"/>
    <w:lvl w:ilvl="0" w:tplc="B4ACE0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F5199"/>
    <w:multiLevelType w:val="hybridMultilevel"/>
    <w:tmpl w:val="5A34F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3D7408"/>
    <w:multiLevelType w:val="multilevel"/>
    <w:tmpl w:val="F07681FA"/>
    <w:lvl w:ilvl="0">
      <w:start w:val="1"/>
      <w:numFmt w:val="decimal"/>
      <w:lvlText w:val="%1."/>
      <w:lvlJc w:val="left"/>
      <w:pPr>
        <w:ind w:left="0" w:firstLine="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6B7AD3"/>
    <w:multiLevelType w:val="hybridMultilevel"/>
    <w:tmpl w:val="85628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D91"/>
    <w:multiLevelType w:val="hybridMultilevel"/>
    <w:tmpl w:val="B8AE65F2"/>
    <w:lvl w:ilvl="0" w:tplc="B4ACE0FA">
      <w:numFmt w:val="bullet"/>
      <w:lvlText w:val="-"/>
      <w:lvlJc w:val="left"/>
      <w:pPr>
        <w:ind w:left="766" w:hanging="360"/>
      </w:pPr>
      <w:rPr>
        <w:rFonts w:ascii="Aptos" w:eastAsiaTheme="minorHAnsi" w:hAnsi="Aptos" w:cstheme="minorBidi"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6" w15:restartNumberingAfterBreak="0">
    <w:nsid w:val="536504D7"/>
    <w:multiLevelType w:val="hybridMultilevel"/>
    <w:tmpl w:val="BF4681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16607C"/>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7494590"/>
    <w:multiLevelType w:val="hybridMultilevel"/>
    <w:tmpl w:val="CAD02F04"/>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19" w15:restartNumberingAfterBreak="0">
    <w:nsid w:val="5AA078FC"/>
    <w:multiLevelType w:val="hybridMultilevel"/>
    <w:tmpl w:val="5CE07166"/>
    <w:lvl w:ilvl="0" w:tplc="B4ACE0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062F05"/>
    <w:multiLevelType w:val="hybridMultilevel"/>
    <w:tmpl w:val="1B562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8A720A"/>
    <w:multiLevelType w:val="multilevel"/>
    <w:tmpl w:val="F3BAC3DC"/>
    <w:styleLink w:val="CurrentList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06752C"/>
    <w:multiLevelType w:val="hybridMultilevel"/>
    <w:tmpl w:val="CCB27BA6"/>
    <w:lvl w:ilvl="0" w:tplc="0809000F">
      <w:start w:val="1"/>
      <w:numFmt w:val="decimal"/>
      <w:lvlText w:val="%1."/>
      <w:lvlJc w:val="left"/>
      <w:pPr>
        <w:ind w:left="764" w:hanging="360"/>
      </w:pPr>
    </w:lvl>
    <w:lvl w:ilvl="1" w:tplc="08090019" w:tentative="1">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abstractNum w:abstractNumId="23" w15:restartNumberingAfterBreak="0">
    <w:nsid w:val="6C815275"/>
    <w:multiLevelType w:val="hybridMultilevel"/>
    <w:tmpl w:val="29029EAC"/>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4" w15:restartNumberingAfterBreak="0">
    <w:nsid w:val="6DA65080"/>
    <w:multiLevelType w:val="hybridMultilevel"/>
    <w:tmpl w:val="2CD0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55042B"/>
    <w:multiLevelType w:val="hybridMultilevel"/>
    <w:tmpl w:val="DAFEE3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F7F79AB"/>
    <w:multiLevelType w:val="multilevel"/>
    <w:tmpl w:val="24401D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4448470">
    <w:abstractNumId w:val="19"/>
  </w:num>
  <w:num w:numId="2" w16cid:durableId="535579369">
    <w:abstractNumId w:val="1"/>
  </w:num>
  <w:num w:numId="3" w16cid:durableId="1567375225">
    <w:abstractNumId w:val="15"/>
  </w:num>
  <w:num w:numId="4" w16cid:durableId="989290945">
    <w:abstractNumId w:val="24"/>
  </w:num>
  <w:num w:numId="5" w16cid:durableId="513109020">
    <w:abstractNumId w:val="11"/>
  </w:num>
  <w:num w:numId="6" w16cid:durableId="768548273">
    <w:abstractNumId w:val="12"/>
  </w:num>
  <w:num w:numId="7" w16cid:durableId="2095206515">
    <w:abstractNumId w:val="26"/>
  </w:num>
  <w:num w:numId="8" w16cid:durableId="590696698">
    <w:abstractNumId w:val="13"/>
  </w:num>
  <w:num w:numId="9" w16cid:durableId="1591767533">
    <w:abstractNumId w:val="17"/>
  </w:num>
  <w:num w:numId="10" w16cid:durableId="1462840415">
    <w:abstractNumId w:val="7"/>
  </w:num>
  <w:num w:numId="11" w16cid:durableId="805394722">
    <w:abstractNumId w:val="21"/>
  </w:num>
  <w:num w:numId="12" w16cid:durableId="1463226901">
    <w:abstractNumId w:val="20"/>
  </w:num>
  <w:num w:numId="13" w16cid:durableId="619922183">
    <w:abstractNumId w:val="6"/>
  </w:num>
  <w:num w:numId="14" w16cid:durableId="1706100655">
    <w:abstractNumId w:val="0"/>
  </w:num>
  <w:num w:numId="15" w16cid:durableId="1476410215">
    <w:abstractNumId w:val="5"/>
  </w:num>
  <w:num w:numId="16" w16cid:durableId="820779294">
    <w:abstractNumId w:val="18"/>
  </w:num>
  <w:num w:numId="17" w16cid:durableId="660932200">
    <w:abstractNumId w:val="2"/>
  </w:num>
  <w:num w:numId="18" w16cid:durableId="1276716867">
    <w:abstractNumId w:val="23"/>
  </w:num>
  <w:num w:numId="19" w16cid:durableId="1785536929">
    <w:abstractNumId w:val="22"/>
  </w:num>
  <w:num w:numId="20" w16cid:durableId="894243644">
    <w:abstractNumId w:val="8"/>
  </w:num>
  <w:num w:numId="21" w16cid:durableId="2133790145">
    <w:abstractNumId w:val="14"/>
  </w:num>
  <w:num w:numId="22" w16cid:durableId="1167869271">
    <w:abstractNumId w:val="16"/>
  </w:num>
  <w:num w:numId="23" w16cid:durableId="346178223">
    <w:abstractNumId w:val="25"/>
  </w:num>
  <w:num w:numId="24" w16cid:durableId="5138312">
    <w:abstractNumId w:val="3"/>
  </w:num>
  <w:num w:numId="25" w16cid:durableId="1528367418">
    <w:abstractNumId w:val="9"/>
  </w:num>
  <w:num w:numId="26" w16cid:durableId="2053771538">
    <w:abstractNumId w:val="4"/>
  </w:num>
  <w:num w:numId="27" w16cid:durableId="20334557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est User">
    <w15:presenceInfo w15:providerId="AD" w15:userId="S::urn:spo:anon#767efd06ebb78a5e98c1b9d56080f709853e7ebee32eaab59b464b52ca5abdff::"/>
  </w15:person>
  <w15:person w15:author="Jim Smith">
    <w15:presenceInfo w15:providerId="AD" w15:userId="S::James.Smith@uwe.ac.uk::96f53653-b50f-49c6-a4a6-f7373c17e704"/>
  </w15:person>
  <w15:person w15:author="acrespi001">
    <w15:presenceInfo w15:providerId="AD" w15:userId="S::acrespi001_dundee.ac.uk#ext#@uweacuk.onmicrosoft.com::3611b75f-d0ac-4248-8124-16e4286f9c8a"/>
  </w15:person>
  <w15:person w15:author="Elizabeth Green">
    <w15:presenceInfo w15:providerId="AD" w15:userId="S::elizabeth7.green@uwe.ac.uk::7456663d-0d8f-42bd-9aec-bb4d02395c09"/>
  </w15:person>
  <w15:person w15:author="Amy Tilbrook">
    <w15:presenceInfo w15:providerId="AD" w15:userId="S::atilbroo@ed.ac.uk::27762324-b68f-4c36-83e4-39a47597b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trackRevisions/>
  <w:defaultTabStop w:val="51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2"/>
    <w:rsid w:val="000000C9"/>
    <w:rsid w:val="00002060"/>
    <w:rsid w:val="00004B99"/>
    <w:rsid w:val="00015C39"/>
    <w:rsid w:val="00016573"/>
    <w:rsid w:val="00020649"/>
    <w:rsid w:val="0002143F"/>
    <w:rsid w:val="000219F9"/>
    <w:rsid w:val="000234C2"/>
    <w:rsid w:val="00023DDD"/>
    <w:rsid w:val="000243D5"/>
    <w:rsid w:val="000257DC"/>
    <w:rsid w:val="00026DB9"/>
    <w:rsid w:val="00030F3E"/>
    <w:rsid w:val="00031432"/>
    <w:rsid w:val="0003746C"/>
    <w:rsid w:val="00041C0D"/>
    <w:rsid w:val="0004346F"/>
    <w:rsid w:val="00045012"/>
    <w:rsid w:val="000455E2"/>
    <w:rsid w:val="000456AF"/>
    <w:rsid w:val="00045CB4"/>
    <w:rsid w:val="0004609D"/>
    <w:rsid w:val="000469ED"/>
    <w:rsid w:val="000473D2"/>
    <w:rsid w:val="000477D9"/>
    <w:rsid w:val="00053E41"/>
    <w:rsid w:val="00053F41"/>
    <w:rsid w:val="00055EF8"/>
    <w:rsid w:val="00057A90"/>
    <w:rsid w:val="0006258F"/>
    <w:rsid w:val="000635DF"/>
    <w:rsid w:val="0007306E"/>
    <w:rsid w:val="000735D4"/>
    <w:rsid w:val="000740BD"/>
    <w:rsid w:val="0008004C"/>
    <w:rsid w:val="000827BF"/>
    <w:rsid w:val="00085410"/>
    <w:rsid w:val="00085A17"/>
    <w:rsid w:val="000915B7"/>
    <w:rsid w:val="0009164E"/>
    <w:rsid w:val="00092DDD"/>
    <w:rsid w:val="00094219"/>
    <w:rsid w:val="00097F92"/>
    <w:rsid w:val="000A232F"/>
    <w:rsid w:val="000A31F0"/>
    <w:rsid w:val="000A3FEB"/>
    <w:rsid w:val="000A5BE4"/>
    <w:rsid w:val="000A6E91"/>
    <w:rsid w:val="000A7A8C"/>
    <w:rsid w:val="000B5281"/>
    <w:rsid w:val="000B59EC"/>
    <w:rsid w:val="000C07BF"/>
    <w:rsid w:val="000C587B"/>
    <w:rsid w:val="000C6032"/>
    <w:rsid w:val="000C6168"/>
    <w:rsid w:val="000C7A87"/>
    <w:rsid w:val="000D1BE8"/>
    <w:rsid w:val="000D6CBF"/>
    <w:rsid w:val="000D7A65"/>
    <w:rsid w:val="000E24D4"/>
    <w:rsid w:val="000E4412"/>
    <w:rsid w:val="000E44E5"/>
    <w:rsid w:val="000E4D73"/>
    <w:rsid w:val="000E547B"/>
    <w:rsid w:val="000E7412"/>
    <w:rsid w:val="000F32DB"/>
    <w:rsid w:val="0010095B"/>
    <w:rsid w:val="001028D4"/>
    <w:rsid w:val="00104A77"/>
    <w:rsid w:val="00107770"/>
    <w:rsid w:val="0010792D"/>
    <w:rsid w:val="00107C31"/>
    <w:rsid w:val="00122D9C"/>
    <w:rsid w:val="00122E0A"/>
    <w:rsid w:val="00123733"/>
    <w:rsid w:val="001252EC"/>
    <w:rsid w:val="001265E0"/>
    <w:rsid w:val="001277C4"/>
    <w:rsid w:val="00127DCD"/>
    <w:rsid w:val="00130013"/>
    <w:rsid w:val="00133577"/>
    <w:rsid w:val="00137DE6"/>
    <w:rsid w:val="001412E7"/>
    <w:rsid w:val="001418C9"/>
    <w:rsid w:val="00144A6F"/>
    <w:rsid w:val="00144FA4"/>
    <w:rsid w:val="00145779"/>
    <w:rsid w:val="00146482"/>
    <w:rsid w:val="00150526"/>
    <w:rsid w:val="0015115D"/>
    <w:rsid w:val="00152448"/>
    <w:rsid w:val="0015374D"/>
    <w:rsid w:val="00156CA8"/>
    <w:rsid w:val="00157BE2"/>
    <w:rsid w:val="00157E57"/>
    <w:rsid w:val="00163B18"/>
    <w:rsid w:val="00166188"/>
    <w:rsid w:val="001711B3"/>
    <w:rsid w:val="00171F6D"/>
    <w:rsid w:val="00172DA9"/>
    <w:rsid w:val="00174996"/>
    <w:rsid w:val="00176CF1"/>
    <w:rsid w:val="00181B5E"/>
    <w:rsid w:val="001820CC"/>
    <w:rsid w:val="00183B57"/>
    <w:rsid w:val="001854B7"/>
    <w:rsid w:val="001939A6"/>
    <w:rsid w:val="001945C9"/>
    <w:rsid w:val="00195317"/>
    <w:rsid w:val="0019561F"/>
    <w:rsid w:val="00197BB0"/>
    <w:rsid w:val="001A042F"/>
    <w:rsid w:val="001A37F7"/>
    <w:rsid w:val="001A6C0B"/>
    <w:rsid w:val="001A7671"/>
    <w:rsid w:val="001B0AD1"/>
    <w:rsid w:val="001B1339"/>
    <w:rsid w:val="001B47BB"/>
    <w:rsid w:val="001B622E"/>
    <w:rsid w:val="001B7352"/>
    <w:rsid w:val="001C58FA"/>
    <w:rsid w:val="001C58FF"/>
    <w:rsid w:val="001C59CA"/>
    <w:rsid w:val="001C69AF"/>
    <w:rsid w:val="001D7246"/>
    <w:rsid w:val="001E06F7"/>
    <w:rsid w:val="001E10A4"/>
    <w:rsid w:val="001E1207"/>
    <w:rsid w:val="001E199A"/>
    <w:rsid w:val="001E2B16"/>
    <w:rsid w:val="001E3BDD"/>
    <w:rsid w:val="001E6BCB"/>
    <w:rsid w:val="001F3D5B"/>
    <w:rsid w:val="001F4968"/>
    <w:rsid w:val="001F63EB"/>
    <w:rsid w:val="00202060"/>
    <w:rsid w:val="0020263C"/>
    <w:rsid w:val="0020761B"/>
    <w:rsid w:val="002077DF"/>
    <w:rsid w:val="00207B31"/>
    <w:rsid w:val="00211E7B"/>
    <w:rsid w:val="002127F0"/>
    <w:rsid w:val="002164BD"/>
    <w:rsid w:val="002165BA"/>
    <w:rsid w:val="00216F05"/>
    <w:rsid w:val="00220C15"/>
    <w:rsid w:val="00221F48"/>
    <w:rsid w:val="00222478"/>
    <w:rsid w:val="00223708"/>
    <w:rsid w:val="00232B1E"/>
    <w:rsid w:val="00233AFC"/>
    <w:rsid w:val="00234125"/>
    <w:rsid w:val="00241C23"/>
    <w:rsid w:val="00242DE5"/>
    <w:rsid w:val="002439F2"/>
    <w:rsid w:val="00245E3C"/>
    <w:rsid w:val="002464A1"/>
    <w:rsid w:val="002546D9"/>
    <w:rsid w:val="002570AD"/>
    <w:rsid w:val="002611C1"/>
    <w:rsid w:val="002625DE"/>
    <w:rsid w:val="002638E0"/>
    <w:rsid w:val="00263C2D"/>
    <w:rsid w:val="0026539B"/>
    <w:rsid w:val="00267260"/>
    <w:rsid w:val="0026765A"/>
    <w:rsid w:val="002714EE"/>
    <w:rsid w:val="00271C34"/>
    <w:rsid w:val="002739A6"/>
    <w:rsid w:val="00274584"/>
    <w:rsid w:val="00281AB9"/>
    <w:rsid w:val="002851BB"/>
    <w:rsid w:val="00285719"/>
    <w:rsid w:val="00290A0E"/>
    <w:rsid w:val="00293E2E"/>
    <w:rsid w:val="002A1165"/>
    <w:rsid w:val="002A1256"/>
    <w:rsid w:val="002A1C01"/>
    <w:rsid w:val="002A218A"/>
    <w:rsid w:val="002A4748"/>
    <w:rsid w:val="002A5C63"/>
    <w:rsid w:val="002B0782"/>
    <w:rsid w:val="002B1454"/>
    <w:rsid w:val="002B1CE9"/>
    <w:rsid w:val="002B1E65"/>
    <w:rsid w:val="002B2F83"/>
    <w:rsid w:val="002B337C"/>
    <w:rsid w:val="002B4B5D"/>
    <w:rsid w:val="002B4E7F"/>
    <w:rsid w:val="002B5842"/>
    <w:rsid w:val="002B758A"/>
    <w:rsid w:val="002C1C2C"/>
    <w:rsid w:val="002C33B6"/>
    <w:rsid w:val="002C4C29"/>
    <w:rsid w:val="002C5FA2"/>
    <w:rsid w:val="002C655F"/>
    <w:rsid w:val="002C6F37"/>
    <w:rsid w:val="002D022D"/>
    <w:rsid w:val="002D3D41"/>
    <w:rsid w:val="002D3FAF"/>
    <w:rsid w:val="002D40E7"/>
    <w:rsid w:val="002D7713"/>
    <w:rsid w:val="002E14EA"/>
    <w:rsid w:val="002E24C1"/>
    <w:rsid w:val="002E24F5"/>
    <w:rsid w:val="002E34F5"/>
    <w:rsid w:val="002E3774"/>
    <w:rsid w:val="002E50C3"/>
    <w:rsid w:val="002E697E"/>
    <w:rsid w:val="002E767D"/>
    <w:rsid w:val="002F40EA"/>
    <w:rsid w:val="002F4A3E"/>
    <w:rsid w:val="002F57C1"/>
    <w:rsid w:val="002F6D74"/>
    <w:rsid w:val="003016A4"/>
    <w:rsid w:val="00302CAD"/>
    <w:rsid w:val="00304A78"/>
    <w:rsid w:val="003051CD"/>
    <w:rsid w:val="003104AF"/>
    <w:rsid w:val="00310724"/>
    <w:rsid w:val="00311C86"/>
    <w:rsid w:val="00312188"/>
    <w:rsid w:val="00316752"/>
    <w:rsid w:val="00320D37"/>
    <w:rsid w:val="00322400"/>
    <w:rsid w:val="0032249E"/>
    <w:rsid w:val="00330131"/>
    <w:rsid w:val="003324CB"/>
    <w:rsid w:val="00334B3A"/>
    <w:rsid w:val="0034206C"/>
    <w:rsid w:val="00347960"/>
    <w:rsid w:val="00350BA4"/>
    <w:rsid w:val="00351918"/>
    <w:rsid w:val="00353D9D"/>
    <w:rsid w:val="0035627D"/>
    <w:rsid w:val="00360D3C"/>
    <w:rsid w:val="003614F2"/>
    <w:rsid w:val="00367732"/>
    <w:rsid w:val="00371555"/>
    <w:rsid w:val="00374244"/>
    <w:rsid w:val="00377AD2"/>
    <w:rsid w:val="00381EC2"/>
    <w:rsid w:val="003821A3"/>
    <w:rsid w:val="00386023"/>
    <w:rsid w:val="00390C23"/>
    <w:rsid w:val="00393D53"/>
    <w:rsid w:val="00394C73"/>
    <w:rsid w:val="003A0F40"/>
    <w:rsid w:val="003A211E"/>
    <w:rsid w:val="003B2EFC"/>
    <w:rsid w:val="003B3CB3"/>
    <w:rsid w:val="003B492B"/>
    <w:rsid w:val="003B665A"/>
    <w:rsid w:val="003B7B43"/>
    <w:rsid w:val="003C60B9"/>
    <w:rsid w:val="003C72D8"/>
    <w:rsid w:val="003D20D9"/>
    <w:rsid w:val="003D4AAC"/>
    <w:rsid w:val="003D4FB7"/>
    <w:rsid w:val="003D5485"/>
    <w:rsid w:val="003D57BB"/>
    <w:rsid w:val="003E2191"/>
    <w:rsid w:val="003E794D"/>
    <w:rsid w:val="003F1C9C"/>
    <w:rsid w:val="003F522D"/>
    <w:rsid w:val="003F76F2"/>
    <w:rsid w:val="00400A97"/>
    <w:rsid w:val="00400D43"/>
    <w:rsid w:val="00402095"/>
    <w:rsid w:val="004027CB"/>
    <w:rsid w:val="00404C3A"/>
    <w:rsid w:val="00407F82"/>
    <w:rsid w:val="00413E5F"/>
    <w:rsid w:val="004148A8"/>
    <w:rsid w:val="00414AB0"/>
    <w:rsid w:val="00414F04"/>
    <w:rsid w:val="00415B10"/>
    <w:rsid w:val="00420505"/>
    <w:rsid w:val="00421E7D"/>
    <w:rsid w:val="004228EB"/>
    <w:rsid w:val="00426989"/>
    <w:rsid w:val="00426F1F"/>
    <w:rsid w:val="0043074C"/>
    <w:rsid w:val="00430F93"/>
    <w:rsid w:val="004314A7"/>
    <w:rsid w:val="00431ED1"/>
    <w:rsid w:val="00432743"/>
    <w:rsid w:val="004355EF"/>
    <w:rsid w:val="004404C2"/>
    <w:rsid w:val="004414C4"/>
    <w:rsid w:val="004418B4"/>
    <w:rsid w:val="0044234E"/>
    <w:rsid w:val="00442C92"/>
    <w:rsid w:val="0044340B"/>
    <w:rsid w:val="00444D1E"/>
    <w:rsid w:val="00445992"/>
    <w:rsid w:val="0045097C"/>
    <w:rsid w:val="004516ED"/>
    <w:rsid w:val="00451792"/>
    <w:rsid w:val="00457918"/>
    <w:rsid w:val="00462BD8"/>
    <w:rsid w:val="0046339C"/>
    <w:rsid w:val="00463E5C"/>
    <w:rsid w:val="00463F60"/>
    <w:rsid w:val="00466A13"/>
    <w:rsid w:val="0047112E"/>
    <w:rsid w:val="00471607"/>
    <w:rsid w:val="00472C55"/>
    <w:rsid w:val="00472CF4"/>
    <w:rsid w:val="00473FBD"/>
    <w:rsid w:val="00476904"/>
    <w:rsid w:val="0047738C"/>
    <w:rsid w:val="004809CA"/>
    <w:rsid w:val="00481F43"/>
    <w:rsid w:val="00482125"/>
    <w:rsid w:val="00482A0C"/>
    <w:rsid w:val="00485726"/>
    <w:rsid w:val="00486F7F"/>
    <w:rsid w:val="00487C97"/>
    <w:rsid w:val="00492236"/>
    <w:rsid w:val="00496230"/>
    <w:rsid w:val="004A22C0"/>
    <w:rsid w:val="004A36E1"/>
    <w:rsid w:val="004A4220"/>
    <w:rsid w:val="004A4408"/>
    <w:rsid w:val="004A46BB"/>
    <w:rsid w:val="004A487F"/>
    <w:rsid w:val="004A71A5"/>
    <w:rsid w:val="004B089C"/>
    <w:rsid w:val="004B0D5F"/>
    <w:rsid w:val="004B1050"/>
    <w:rsid w:val="004B1167"/>
    <w:rsid w:val="004B42B6"/>
    <w:rsid w:val="004B48EA"/>
    <w:rsid w:val="004B6D69"/>
    <w:rsid w:val="004B7C15"/>
    <w:rsid w:val="004C001B"/>
    <w:rsid w:val="004C285F"/>
    <w:rsid w:val="004C28D6"/>
    <w:rsid w:val="004C76B1"/>
    <w:rsid w:val="004D033B"/>
    <w:rsid w:val="004D1F45"/>
    <w:rsid w:val="004D20C0"/>
    <w:rsid w:val="004D3A9A"/>
    <w:rsid w:val="004D3C73"/>
    <w:rsid w:val="004D5683"/>
    <w:rsid w:val="004E170F"/>
    <w:rsid w:val="004E1B02"/>
    <w:rsid w:val="004E32DE"/>
    <w:rsid w:val="004E4D26"/>
    <w:rsid w:val="004E610A"/>
    <w:rsid w:val="004E71AE"/>
    <w:rsid w:val="004F1CD5"/>
    <w:rsid w:val="004F238E"/>
    <w:rsid w:val="004F26CD"/>
    <w:rsid w:val="005022E8"/>
    <w:rsid w:val="00502547"/>
    <w:rsid w:val="00503384"/>
    <w:rsid w:val="005052AC"/>
    <w:rsid w:val="00514A04"/>
    <w:rsid w:val="00515C8B"/>
    <w:rsid w:val="00515FD0"/>
    <w:rsid w:val="00520E2A"/>
    <w:rsid w:val="00521CD7"/>
    <w:rsid w:val="005276A0"/>
    <w:rsid w:val="005309AB"/>
    <w:rsid w:val="00537C52"/>
    <w:rsid w:val="00540ADA"/>
    <w:rsid w:val="0054332C"/>
    <w:rsid w:val="0054382F"/>
    <w:rsid w:val="005454CA"/>
    <w:rsid w:val="00546A79"/>
    <w:rsid w:val="00556500"/>
    <w:rsid w:val="005579DC"/>
    <w:rsid w:val="00561E24"/>
    <w:rsid w:val="00563C31"/>
    <w:rsid w:val="00563D03"/>
    <w:rsid w:val="00567E68"/>
    <w:rsid w:val="005706D4"/>
    <w:rsid w:val="00574660"/>
    <w:rsid w:val="005777C6"/>
    <w:rsid w:val="0058004A"/>
    <w:rsid w:val="00583A42"/>
    <w:rsid w:val="0058572B"/>
    <w:rsid w:val="005902CF"/>
    <w:rsid w:val="00591217"/>
    <w:rsid w:val="00592035"/>
    <w:rsid w:val="0059208A"/>
    <w:rsid w:val="00593CA2"/>
    <w:rsid w:val="00593E37"/>
    <w:rsid w:val="0059756B"/>
    <w:rsid w:val="00597F2C"/>
    <w:rsid w:val="005A1B38"/>
    <w:rsid w:val="005A3BB8"/>
    <w:rsid w:val="005A707C"/>
    <w:rsid w:val="005B4CF9"/>
    <w:rsid w:val="005B4E36"/>
    <w:rsid w:val="005B7996"/>
    <w:rsid w:val="005B7DDF"/>
    <w:rsid w:val="005C1C35"/>
    <w:rsid w:val="005C24F0"/>
    <w:rsid w:val="005C46F6"/>
    <w:rsid w:val="005D03B3"/>
    <w:rsid w:val="005D4609"/>
    <w:rsid w:val="005D4EA0"/>
    <w:rsid w:val="005E063A"/>
    <w:rsid w:val="005E0BE9"/>
    <w:rsid w:val="005E3494"/>
    <w:rsid w:val="005E3D98"/>
    <w:rsid w:val="005E5051"/>
    <w:rsid w:val="005E5091"/>
    <w:rsid w:val="005E536F"/>
    <w:rsid w:val="005E6995"/>
    <w:rsid w:val="005F205E"/>
    <w:rsid w:val="005F3AE0"/>
    <w:rsid w:val="005F4D00"/>
    <w:rsid w:val="005F6B11"/>
    <w:rsid w:val="005F6EBE"/>
    <w:rsid w:val="005F787F"/>
    <w:rsid w:val="00601964"/>
    <w:rsid w:val="00601FF8"/>
    <w:rsid w:val="006043FF"/>
    <w:rsid w:val="006054F8"/>
    <w:rsid w:val="00607A9C"/>
    <w:rsid w:val="006105B7"/>
    <w:rsid w:val="0061350E"/>
    <w:rsid w:val="00614D4F"/>
    <w:rsid w:val="00620D37"/>
    <w:rsid w:val="00621536"/>
    <w:rsid w:val="00622659"/>
    <w:rsid w:val="006233DC"/>
    <w:rsid w:val="00623B9F"/>
    <w:rsid w:val="00623E0E"/>
    <w:rsid w:val="0062426F"/>
    <w:rsid w:val="00624BB7"/>
    <w:rsid w:val="0062624A"/>
    <w:rsid w:val="006349F7"/>
    <w:rsid w:val="00642E7A"/>
    <w:rsid w:val="006439A0"/>
    <w:rsid w:val="00643B3C"/>
    <w:rsid w:val="00643CC6"/>
    <w:rsid w:val="006470F5"/>
    <w:rsid w:val="0064780E"/>
    <w:rsid w:val="00647BC4"/>
    <w:rsid w:val="00653FA6"/>
    <w:rsid w:val="00655C74"/>
    <w:rsid w:val="00655E82"/>
    <w:rsid w:val="00656DB8"/>
    <w:rsid w:val="00664377"/>
    <w:rsid w:val="00664DF1"/>
    <w:rsid w:val="00666B06"/>
    <w:rsid w:val="00667F1E"/>
    <w:rsid w:val="006713EC"/>
    <w:rsid w:val="006735FF"/>
    <w:rsid w:val="00674F39"/>
    <w:rsid w:val="006751ED"/>
    <w:rsid w:val="00681BB2"/>
    <w:rsid w:val="00682CCB"/>
    <w:rsid w:val="00683869"/>
    <w:rsid w:val="00683C33"/>
    <w:rsid w:val="00684998"/>
    <w:rsid w:val="00690159"/>
    <w:rsid w:val="00693DB7"/>
    <w:rsid w:val="0069415D"/>
    <w:rsid w:val="006948A7"/>
    <w:rsid w:val="006949F6"/>
    <w:rsid w:val="00695496"/>
    <w:rsid w:val="006972E3"/>
    <w:rsid w:val="0069786F"/>
    <w:rsid w:val="006A0C03"/>
    <w:rsid w:val="006A12F8"/>
    <w:rsid w:val="006A4613"/>
    <w:rsid w:val="006A6CFD"/>
    <w:rsid w:val="006B386A"/>
    <w:rsid w:val="006B70FD"/>
    <w:rsid w:val="006C1613"/>
    <w:rsid w:val="006C1D9C"/>
    <w:rsid w:val="006D4761"/>
    <w:rsid w:val="006D56F1"/>
    <w:rsid w:val="006D7A55"/>
    <w:rsid w:val="006E37E7"/>
    <w:rsid w:val="006E43E6"/>
    <w:rsid w:val="006E49F3"/>
    <w:rsid w:val="006E5812"/>
    <w:rsid w:val="006E6204"/>
    <w:rsid w:val="006F2089"/>
    <w:rsid w:val="006F24E0"/>
    <w:rsid w:val="006F337D"/>
    <w:rsid w:val="006F338E"/>
    <w:rsid w:val="006F38B8"/>
    <w:rsid w:val="006F3B02"/>
    <w:rsid w:val="006F4B4B"/>
    <w:rsid w:val="00700682"/>
    <w:rsid w:val="0070234C"/>
    <w:rsid w:val="00704DB1"/>
    <w:rsid w:val="00710CC3"/>
    <w:rsid w:val="007142B2"/>
    <w:rsid w:val="0071449A"/>
    <w:rsid w:val="00720975"/>
    <w:rsid w:val="0072304D"/>
    <w:rsid w:val="0072400D"/>
    <w:rsid w:val="0072697A"/>
    <w:rsid w:val="00730E70"/>
    <w:rsid w:val="0074177A"/>
    <w:rsid w:val="007437A2"/>
    <w:rsid w:val="00743C6F"/>
    <w:rsid w:val="00751B0D"/>
    <w:rsid w:val="00751DDF"/>
    <w:rsid w:val="007601C5"/>
    <w:rsid w:val="00764892"/>
    <w:rsid w:val="00765183"/>
    <w:rsid w:val="00765E6D"/>
    <w:rsid w:val="00766906"/>
    <w:rsid w:val="007700A3"/>
    <w:rsid w:val="00773DF0"/>
    <w:rsid w:val="007743E8"/>
    <w:rsid w:val="007750E8"/>
    <w:rsid w:val="0077650C"/>
    <w:rsid w:val="007767ED"/>
    <w:rsid w:val="00776F6B"/>
    <w:rsid w:val="0077737A"/>
    <w:rsid w:val="007800A8"/>
    <w:rsid w:val="00784A7C"/>
    <w:rsid w:val="00784B0B"/>
    <w:rsid w:val="007862DF"/>
    <w:rsid w:val="007863ED"/>
    <w:rsid w:val="00787509"/>
    <w:rsid w:val="00787ECE"/>
    <w:rsid w:val="00790268"/>
    <w:rsid w:val="00791530"/>
    <w:rsid w:val="007929C3"/>
    <w:rsid w:val="00794720"/>
    <w:rsid w:val="0079516F"/>
    <w:rsid w:val="00795D89"/>
    <w:rsid w:val="007A0BEB"/>
    <w:rsid w:val="007A1C85"/>
    <w:rsid w:val="007A364A"/>
    <w:rsid w:val="007A46B8"/>
    <w:rsid w:val="007A6366"/>
    <w:rsid w:val="007A78ED"/>
    <w:rsid w:val="007B05F0"/>
    <w:rsid w:val="007B0B47"/>
    <w:rsid w:val="007B143E"/>
    <w:rsid w:val="007B61D4"/>
    <w:rsid w:val="007B744A"/>
    <w:rsid w:val="007C0240"/>
    <w:rsid w:val="007C11F8"/>
    <w:rsid w:val="007C5D76"/>
    <w:rsid w:val="007D301D"/>
    <w:rsid w:val="007E24C4"/>
    <w:rsid w:val="007E3CB9"/>
    <w:rsid w:val="007E4D69"/>
    <w:rsid w:val="007E4E79"/>
    <w:rsid w:val="007E5EAC"/>
    <w:rsid w:val="007E6D1B"/>
    <w:rsid w:val="007E7427"/>
    <w:rsid w:val="007E7590"/>
    <w:rsid w:val="007F1237"/>
    <w:rsid w:val="007F2D2D"/>
    <w:rsid w:val="007F2D53"/>
    <w:rsid w:val="007F2D65"/>
    <w:rsid w:val="007F69DA"/>
    <w:rsid w:val="007F7552"/>
    <w:rsid w:val="007F7EA7"/>
    <w:rsid w:val="00801ABC"/>
    <w:rsid w:val="00803FF9"/>
    <w:rsid w:val="0080407E"/>
    <w:rsid w:val="008051D0"/>
    <w:rsid w:val="0081128E"/>
    <w:rsid w:val="00813C0A"/>
    <w:rsid w:val="00814E80"/>
    <w:rsid w:val="00815CFE"/>
    <w:rsid w:val="00816662"/>
    <w:rsid w:val="00822C41"/>
    <w:rsid w:val="00822D80"/>
    <w:rsid w:val="008267DC"/>
    <w:rsid w:val="00831A3D"/>
    <w:rsid w:val="0083415B"/>
    <w:rsid w:val="00836837"/>
    <w:rsid w:val="00840424"/>
    <w:rsid w:val="00843BA5"/>
    <w:rsid w:val="00844F51"/>
    <w:rsid w:val="00845177"/>
    <w:rsid w:val="00846B38"/>
    <w:rsid w:val="00846D7F"/>
    <w:rsid w:val="008513A3"/>
    <w:rsid w:val="00852C33"/>
    <w:rsid w:val="008535D6"/>
    <w:rsid w:val="008537B4"/>
    <w:rsid w:val="00854D30"/>
    <w:rsid w:val="00856DBF"/>
    <w:rsid w:val="00857775"/>
    <w:rsid w:val="00857D74"/>
    <w:rsid w:val="00861D0F"/>
    <w:rsid w:val="00864466"/>
    <w:rsid w:val="00866816"/>
    <w:rsid w:val="008673FE"/>
    <w:rsid w:val="00867CF7"/>
    <w:rsid w:val="00870108"/>
    <w:rsid w:val="00870993"/>
    <w:rsid w:val="0087146E"/>
    <w:rsid w:val="00871BE1"/>
    <w:rsid w:val="008771D0"/>
    <w:rsid w:val="008815B4"/>
    <w:rsid w:val="008874E1"/>
    <w:rsid w:val="00887EFB"/>
    <w:rsid w:val="00891381"/>
    <w:rsid w:val="00891EB9"/>
    <w:rsid w:val="0089443D"/>
    <w:rsid w:val="00895E36"/>
    <w:rsid w:val="00896902"/>
    <w:rsid w:val="00896B81"/>
    <w:rsid w:val="00897984"/>
    <w:rsid w:val="008A0F0A"/>
    <w:rsid w:val="008A0FD3"/>
    <w:rsid w:val="008A25E6"/>
    <w:rsid w:val="008A3873"/>
    <w:rsid w:val="008A42C9"/>
    <w:rsid w:val="008B0CF8"/>
    <w:rsid w:val="008B12A8"/>
    <w:rsid w:val="008B140B"/>
    <w:rsid w:val="008B22D8"/>
    <w:rsid w:val="008B67C4"/>
    <w:rsid w:val="008B6D02"/>
    <w:rsid w:val="008B6D19"/>
    <w:rsid w:val="008C006A"/>
    <w:rsid w:val="008C3B0D"/>
    <w:rsid w:val="008C4436"/>
    <w:rsid w:val="008C659E"/>
    <w:rsid w:val="008C7498"/>
    <w:rsid w:val="008D12F6"/>
    <w:rsid w:val="008D461A"/>
    <w:rsid w:val="008D4BAF"/>
    <w:rsid w:val="008D532C"/>
    <w:rsid w:val="008D6EFE"/>
    <w:rsid w:val="008E2CFC"/>
    <w:rsid w:val="008E5AF3"/>
    <w:rsid w:val="008E6583"/>
    <w:rsid w:val="008F2668"/>
    <w:rsid w:val="008F2732"/>
    <w:rsid w:val="008F295D"/>
    <w:rsid w:val="008F46F8"/>
    <w:rsid w:val="0090011D"/>
    <w:rsid w:val="00902BA7"/>
    <w:rsid w:val="009043FE"/>
    <w:rsid w:val="0090781B"/>
    <w:rsid w:val="00907A4A"/>
    <w:rsid w:val="009103EA"/>
    <w:rsid w:val="009126B1"/>
    <w:rsid w:val="00912E4A"/>
    <w:rsid w:val="0091381D"/>
    <w:rsid w:val="0091501B"/>
    <w:rsid w:val="00917BBE"/>
    <w:rsid w:val="00917E3F"/>
    <w:rsid w:val="00921391"/>
    <w:rsid w:val="00922E4E"/>
    <w:rsid w:val="0092585A"/>
    <w:rsid w:val="009264AA"/>
    <w:rsid w:val="009306FA"/>
    <w:rsid w:val="00932E61"/>
    <w:rsid w:val="00937B46"/>
    <w:rsid w:val="009400BA"/>
    <w:rsid w:val="0094074E"/>
    <w:rsid w:val="009417EB"/>
    <w:rsid w:val="0094257D"/>
    <w:rsid w:val="00945C28"/>
    <w:rsid w:val="0094607B"/>
    <w:rsid w:val="00947880"/>
    <w:rsid w:val="00953B59"/>
    <w:rsid w:val="00953C14"/>
    <w:rsid w:val="00961424"/>
    <w:rsid w:val="0096325F"/>
    <w:rsid w:val="00966A23"/>
    <w:rsid w:val="00966E65"/>
    <w:rsid w:val="00967AA6"/>
    <w:rsid w:val="009707F9"/>
    <w:rsid w:val="009741FB"/>
    <w:rsid w:val="00975BB4"/>
    <w:rsid w:val="00975C44"/>
    <w:rsid w:val="00976F53"/>
    <w:rsid w:val="00977D12"/>
    <w:rsid w:val="009804A2"/>
    <w:rsid w:val="009819C2"/>
    <w:rsid w:val="00983B22"/>
    <w:rsid w:val="009840A7"/>
    <w:rsid w:val="00984890"/>
    <w:rsid w:val="00985B25"/>
    <w:rsid w:val="009873FA"/>
    <w:rsid w:val="00987DE7"/>
    <w:rsid w:val="00995B18"/>
    <w:rsid w:val="00995BF6"/>
    <w:rsid w:val="009A1309"/>
    <w:rsid w:val="009A244D"/>
    <w:rsid w:val="009A2AAE"/>
    <w:rsid w:val="009A5275"/>
    <w:rsid w:val="009A6FCD"/>
    <w:rsid w:val="009B2CB7"/>
    <w:rsid w:val="009B6D2D"/>
    <w:rsid w:val="009C12E9"/>
    <w:rsid w:val="009C1319"/>
    <w:rsid w:val="009C430B"/>
    <w:rsid w:val="009C57B5"/>
    <w:rsid w:val="009C6A6A"/>
    <w:rsid w:val="009D105E"/>
    <w:rsid w:val="009D30C4"/>
    <w:rsid w:val="009D4EB2"/>
    <w:rsid w:val="009D66D2"/>
    <w:rsid w:val="009E135C"/>
    <w:rsid w:val="009E13B8"/>
    <w:rsid w:val="009E38A1"/>
    <w:rsid w:val="009E3A70"/>
    <w:rsid w:val="009E56A1"/>
    <w:rsid w:val="009F1DE1"/>
    <w:rsid w:val="009F2A7E"/>
    <w:rsid w:val="009F314D"/>
    <w:rsid w:val="00A0093A"/>
    <w:rsid w:val="00A0206E"/>
    <w:rsid w:val="00A05A51"/>
    <w:rsid w:val="00A05F66"/>
    <w:rsid w:val="00A06816"/>
    <w:rsid w:val="00A1097C"/>
    <w:rsid w:val="00A1445C"/>
    <w:rsid w:val="00A152C4"/>
    <w:rsid w:val="00A15A03"/>
    <w:rsid w:val="00A17703"/>
    <w:rsid w:val="00A217C5"/>
    <w:rsid w:val="00A237E6"/>
    <w:rsid w:val="00A26E96"/>
    <w:rsid w:val="00A32C59"/>
    <w:rsid w:val="00A34357"/>
    <w:rsid w:val="00A34E29"/>
    <w:rsid w:val="00A364CD"/>
    <w:rsid w:val="00A40585"/>
    <w:rsid w:val="00A42BD0"/>
    <w:rsid w:val="00A439DC"/>
    <w:rsid w:val="00A4680A"/>
    <w:rsid w:val="00A46D96"/>
    <w:rsid w:val="00A474B9"/>
    <w:rsid w:val="00A47588"/>
    <w:rsid w:val="00A50895"/>
    <w:rsid w:val="00A602E1"/>
    <w:rsid w:val="00A608B5"/>
    <w:rsid w:val="00A61949"/>
    <w:rsid w:val="00A72714"/>
    <w:rsid w:val="00A738CD"/>
    <w:rsid w:val="00A74C19"/>
    <w:rsid w:val="00A7751C"/>
    <w:rsid w:val="00A776E1"/>
    <w:rsid w:val="00A81E38"/>
    <w:rsid w:val="00A859CF"/>
    <w:rsid w:val="00A8618C"/>
    <w:rsid w:val="00A877D4"/>
    <w:rsid w:val="00A879F7"/>
    <w:rsid w:val="00A90B7A"/>
    <w:rsid w:val="00A9131D"/>
    <w:rsid w:val="00A919EA"/>
    <w:rsid w:val="00A9321A"/>
    <w:rsid w:val="00AA0A4F"/>
    <w:rsid w:val="00AA13C4"/>
    <w:rsid w:val="00AA4399"/>
    <w:rsid w:val="00AA4A24"/>
    <w:rsid w:val="00AA56AD"/>
    <w:rsid w:val="00AA6082"/>
    <w:rsid w:val="00AA6112"/>
    <w:rsid w:val="00AA7A4D"/>
    <w:rsid w:val="00AB05E6"/>
    <w:rsid w:val="00AB11EF"/>
    <w:rsid w:val="00AB3579"/>
    <w:rsid w:val="00AB5F02"/>
    <w:rsid w:val="00AC2B72"/>
    <w:rsid w:val="00AC462E"/>
    <w:rsid w:val="00AC6F11"/>
    <w:rsid w:val="00AC73B5"/>
    <w:rsid w:val="00AC794C"/>
    <w:rsid w:val="00AD1FCB"/>
    <w:rsid w:val="00AD2C75"/>
    <w:rsid w:val="00AD3CA6"/>
    <w:rsid w:val="00AD45A0"/>
    <w:rsid w:val="00AD6117"/>
    <w:rsid w:val="00AE02E2"/>
    <w:rsid w:val="00AE054C"/>
    <w:rsid w:val="00AE0711"/>
    <w:rsid w:val="00AE073B"/>
    <w:rsid w:val="00AE380B"/>
    <w:rsid w:val="00AE58C0"/>
    <w:rsid w:val="00AE7346"/>
    <w:rsid w:val="00AE7D01"/>
    <w:rsid w:val="00AE7D49"/>
    <w:rsid w:val="00AF1A03"/>
    <w:rsid w:val="00B0666D"/>
    <w:rsid w:val="00B06C06"/>
    <w:rsid w:val="00B107FE"/>
    <w:rsid w:val="00B11930"/>
    <w:rsid w:val="00B126F3"/>
    <w:rsid w:val="00B1537E"/>
    <w:rsid w:val="00B156F0"/>
    <w:rsid w:val="00B202B2"/>
    <w:rsid w:val="00B207C6"/>
    <w:rsid w:val="00B21D57"/>
    <w:rsid w:val="00B2260E"/>
    <w:rsid w:val="00B235AD"/>
    <w:rsid w:val="00B2529A"/>
    <w:rsid w:val="00B261C9"/>
    <w:rsid w:val="00B30110"/>
    <w:rsid w:val="00B33816"/>
    <w:rsid w:val="00B33A2F"/>
    <w:rsid w:val="00B33C4E"/>
    <w:rsid w:val="00B34080"/>
    <w:rsid w:val="00B3471F"/>
    <w:rsid w:val="00B34DCF"/>
    <w:rsid w:val="00B364B5"/>
    <w:rsid w:val="00B3684B"/>
    <w:rsid w:val="00B40FB1"/>
    <w:rsid w:val="00B41A39"/>
    <w:rsid w:val="00B4425C"/>
    <w:rsid w:val="00B4470F"/>
    <w:rsid w:val="00B50299"/>
    <w:rsid w:val="00B5276E"/>
    <w:rsid w:val="00B54B83"/>
    <w:rsid w:val="00B6126A"/>
    <w:rsid w:val="00B626CC"/>
    <w:rsid w:val="00B63984"/>
    <w:rsid w:val="00B64003"/>
    <w:rsid w:val="00B6411C"/>
    <w:rsid w:val="00B666C0"/>
    <w:rsid w:val="00B73685"/>
    <w:rsid w:val="00B767C6"/>
    <w:rsid w:val="00B76A0A"/>
    <w:rsid w:val="00B77F43"/>
    <w:rsid w:val="00B82575"/>
    <w:rsid w:val="00B83562"/>
    <w:rsid w:val="00B8427A"/>
    <w:rsid w:val="00B84901"/>
    <w:rsid w:val="00B86183"/>
    <w:rsid w:val="00B930B4"/>
    <w:rsid w:val="00B94555"/>
    <w:rsid w:val="00B9580B"/>
    <w:rsid w:val="00B95B0B"/>
    <w:rsid w:val="00B9652C"/>
    <w:rsid w:val="00BA35DB"/>
    <w:rsid w:val="00BB035D"/>
    <w:rsid w:val="00BB63BE"/>
    <w:rsid w:val="00BB6E0F"/>
    <w:rsid w:val="00BC0942"/>
    <w:rsid w:val="00BC1A2A"/>
    <w:rsid w:val="00BC261B"/>
    <w:rsid w:val="00BC397E"/>
    <w:rsid w:val="00BC6BDA"/>
    <w:rsid w:val="00BC7BE2"/>
    <w:rsid w:val="00BD210C"/>
    <w:rsid w:val="00BD36C7"/>
    <w:rsid w:val="00BD6ED5"/>
    <w:rsid w:val="00BD710D"/>
    <w:rsid w:val="00BD72CC"/>
    <w:rsid w:val="00BD7B71"/>
    <w:rsid w:val="00BD7CA0"/>
    <w:rsid w:val="00BD7ED6"/>
    <w:rsid w:val="00BE0F99"/>
    <w:rsid w:val="00BE11D2"/>
    <w:rsid w:val="00BE380F"/>
    <w:rsid w:val="00BE3F27"/>
    <w:rsid w:val="00BE442E"/>
    <w:rsid w:val="00BE770B"/>
    <w:rsid w:val="00BF04ED"/>
    <w:rsid w:val="00BF19FC"/>
    <w:rsid w:val="00BF4132"/>
    <w:rsid w:val="00BF4277"/>
    <w:rsid w:val="00BF497E"/>
    <w:rsid w:val="00BF505D"/>
    <w:rsid w:val="00BF5DC2"/>
    <w:rsid w:val="00C012EA"/>
    <w:rsid w:val="00C018A6"/>
    <w:rsid w:val="00C0230E"/>
    <w:rsid w:val="00C038E1"/>
    <w:rsid w:val="00C04988"/>
    <w:rsid w:val="00C0604B"/>
    <w:rsid w:val="00C06FC6"/>
    <w:rsid w:val="00C111A6"/>
    <w:rsid w:val="00C1203D"/>
    <w:rsid w:val="00C13F0D"/>
    <w:rsid w:val="00C14C7D"/>
    <w:rsid w:val="00C1595C"/>
    <w:rsid w:val="00C1620C"/>
    <w:rsid w:val="00C20180"/>
    <w:rsid w:val="00C21FEE"/>
    <w:rsid w:val="00C225AA"/>
    <w:rsid w:val="00C226B1"/>
    <w:rsid w:val="00C2369D"/>
    <w:rsid w:val="00C24540"/>
    <w:rsid w:val="00C31B07"/>
    <w:rsid w:val="00C31EC7"/>
    <w:rsid w:val="00C31ECF"/>
    <w:rsid w:val="00C34796"/>
    <w:rsid w:val="00C358A5"/>
    <w:rsid w:val="00C35DD3"/>
    <w:rsid w:val="00C3607E"/>
    <w:rsid w:val="00C41395"/>
    <w:rsid w:val="00C4331C"/>
    <w:rsid w:val="00C43E88"/>
    <w:rsid w:val="00C471E3"/>
    <w:rsid w:val="00C47892"/>
    <w:rsid w:val="00C5004D"/>
    <w:rsid w:val="00C5071F"/>
    <w:rsid w:val="00C53137"/>
    <w:rsid w:val="00C532BF"/>
    <w:rsid w:val="00C555DA"/>
    <w:rsid w:val="00C5622E"/>
    <w:rsid w:val="00C627CB"/>
    <w:rsid w:val="00C62B63"/>
    <w:rsid w:val="00C63079"/>
    <w:rsid w:val="00C64C05"/>
    <w:rsid w:val="00C71508"/>
    <w:rsid w:val="00C71889"/>
    <w:rsid w:val="00C72552"/>
    <w:rsid w:val="00C7339B"/>
    <w:rsid w:val="00C7405D"/>
    <w:rsid w:val="00C74D47"/>
    <w:rsid w:val="00C7566D"/>
    <w:rsid w:val="00C77A06"/>
    <w:rsid w:val="00C82F9A"/>
    <w:rsid w:val="00C86843"/>
    <w:rsid w:val="00C873A3"/>
    <w:rsid w:val="00C90478"/>
    <w:rsid w:val="00C90E67"/>
    <w:rsid w:val="00C92425"/>
    <w:rsid w:val="00C947AC"/>
    <w:rsid w:val="00C96151"/>
    <w:rsid w:val="00C968FA"/>
    <w:rsid w:val="00C97BD0"/>
    <w:rsid w:val="00CA089B"/>
    <w:rsid w:val="00CA5259"/>
    <w:rsid w:val="00CA7167"/>
    <w:rsid w:val="00CB01F1"/>
    <w:rsid w:val="00CB21CD"/>
    <w:rsid w:val="00CB26EE"/>
    <w:rsid w:val="00CB297E"/>
    <w:rsid w:val="00CB4A47"/>
    <w:rsid w:val="00CB6958"/>
    <w:rsid w:val="00CC2888"/>
    <w:rsid w:val="00CC4187"/>
    <w:rsid w:val="00CC48F7"/>
    <w:rsid w:val="00CC5CBE"/>
    <w:rsid w:val="00CC6C84"/>
    <w:rsid w:val="00CC6D04"/>
    <w:rsid w:val="00CD352D"/>
    <w:rsid w:val="00CD399D"/>
    <w:rsid w:val="00CD5A30"/>
    <w:rsid w:val="00CE163D"/>
    <w:rsid w:val="00CE271B"/>
    <w:rsid w:val="00CE3B12"/>
    <w:rsid w:val="00CE3FDC"/>
    <w:rsid w:val="00CE524B"/>
    <w:rsid w:val="00CE5359"/>
    <w:rsid w:val="00CE53BD"/>
    <w:rsid w:val="00CF0AD4"/>
    <w:rsid w:val="00CF1860"/>
    <w:rsid w:val="00CF190E"/>
    <w:rsid w:val="00CF29D9"/>
    <w:rsid w:val="00CF3F1E"/>
    <w:rsid w:val="00CF446B"/>
    <w:rsid w:val="00CF4EB7"/>
    <w:rsid w:val="00D06519"/>
    <w:rsid w:val="00D10D31"/>
    <w:rsid w:val="00D12E65"/>
    <w:rsid w:val="00D1334B"/>
    <w:rsid w:val="00D159F2"/>
    <w:rsid w:val="00D24967"/>
    <w:rsid w:val="00D25E97"/>
    <w:rsid w:val="00D26FF6"/>
    <w:rsid w:val="00D27A51"/>
    <w:rsid w:val="00D30414"/>
    <w:rsid w:val="00D317F8"/>
    <w:rsid w:val="00D3438C"/>
    <w:rsid w:val="00D3697E"/>
    <w:rsid w:val="00D40AFD"/>
    <w:rsid w:val="00D41EA9"/>
    <w:rsid w:val="00D4380F"/>
    <w:rsid w:val="00D47F88"/>
    <w:rsid w:val="00D50505"/>
    <w:rsid w:val="00D51965"/>
    <w:rsid w:val="00D531DF"/>
    <w:rsid w:val="00D5644D"/>
    <w:rsid w:val="00D606A8"/>
    <w:rsid w:val="00D60859"/>
    <w:rsid w:val="00D609EF"/>
    <w:rsid w:val="00D618ED"/>
    <w:rsid w:val="00D62D0B"/>
    <w:rsid w:val="00D637AF"/>
    <w:rsid w:val="00D639BA"/>
    <w:rsid w:val="00D63CE9"/>
    <w:rsid w:val="00D6489F"/>
    <w:rsid w:val="00D64DF8"/>
    <w:rsid w:val="00D65DDF"/>
    <w:rsid w:val="00D6632F"/>
    <w:rsid w:val="00D7460D"/>
    <w:rsid w:val="00D77439"/>
    <w:rsid w:val="00D81741"/>
    <w:rsid w:val="00D822F7"/>
    <w:rsid w:val="00D82D70"/>
    <w:rsid w:val="00D833A5"/>
    <w:rsid w:val="00D84786"/>
    <w:rsid w:val="00D9008B"/>
    <w:rsid w:val="00D91D6D"/>
    <w:rsid w:val="00D935B9"/>
    <w:rsid w:val="00D94512"/>
    <w:rsid w:val="00DA0503"/>
    <w:rsid w:val="00DA1EB1"/>
    <w:rsid w:val="00DA323B"/>
    <w:rsid w:val="00DA3514"/>
    <w:rsid w:val="00DA43CA"/>
    <w:rsid w:val="00DA50B1"/>
    <w:rsid w:val="00DA629F"/>
    <w:rsid w:val="00DA7754"/>
    <w:rsid w:val="00DA7A1F"/>
    <w:rsid w:val="00DB10CF"/>
    <w:rsid w:val="00DB2723"/>
    <w:rsid w:val="00DB37DF"/>
    <w:rsid w:val="00DB3AE3"/>
    <w:rsid w:val="00DB52A0"/>
    <w:rsid w:val="00DB5558"/>
    <w:rsid w:val="00DC1B0C"/>
    <w:rsid w:val="00DC7072"/>
    <w:rsid w:val="00DD2726"/>
    <w:rsid w:val="00DD4FCE"/>
    <w:rsid w:val="00DD6BAC"/>
    <w:rsid w:val="00DD70AE"/>
    <w:rsid w:val="00DE18A9"/>
    <w:rsid w:val="00DE32E6"/>
    <w:rsid w:val="00DE5974"/>
    <w:rsid w:val="00DE7384"/>
    <w:rsid w:val="00DF24E0"/>
    <w:rsid w:val="00DF3F34"/>
    <w:rsid w:val="00DF7718"/>
    <w:rsid w:val="00E02DC9"/>
    <w:rsid w:val="00E04779"/>
    <w:rsid w:val="00E05971"/>
    <w:rsid w:val="00E05B00"/>
    <w:rsid w:val="00E06FB4"/>
    <w:rsid w:val="00E07627"/>
    <w:rsid w:val="00E12764"/>
    <w:rsid w:val="00E12EA3"/>
    <w:rsid w:val="00E1477D"/>
    <w:rsid w:val="00E14E67"/>
    <w:rsid w:val="00E154B2"/>
    <w:rsid w:val="00E15B47"/>
    <w:rsid w:val="00E175B2"/>
    <w:rsid w:val="00E21321"/>
    <w:rsid w:val="00E23CA8"/>
    <w:rsid w:val="00E25FCB"/>
    <w:rsid w:val="00E26E2E"/>
    <w:rsid w:val="00E307BD"/>
    <w:rsid w:val="00E313C1"/>
    <w:rsid w:val="00E36309"/>
    <w:rsid w:val="00E37829"/>
    <w:rsid w:val="00E433A2"/>
    <w:rsid w:val="00E43E03"/>
    <w:rsid w:val="00E44C21"/>
    <w:rsid w:val="00E44EE7"/>
    <w:rsid w:val="00E5069E"/>
    <w:rsid w:val="00E5548E"/>
    <w:rsid w:val="00E55BA1"/>
    <w:rsid w:val="00E5601D"/>
    <w:rsid w:val="00E57284"/>
    <w:rsid w:val="00E604DF"/>
    <w:rsid w:val="00E634C7"/>
    <w:rsid w:val="00E65EE2"/>
    <w:rsid w:val="00E720B2"/>
    <w:rsid w:val="00E756E7"/>
    <w:rsid w:val="00E774F4"/>
    <w:rsid w:val="00E83610"/>
    <w:rsid w:val="00E845FD"/>
    <w:rsid w:val="00E8542A"/>
    <w:rsid w:val="00E91ADD"/>
    <w:rsid w:val="00EA01B3"/>
    <w:rsid w:val="00EA12CD"/>
    <w:rsid w:val="00EA339B"/>
    <w:rsid w:val="00EA60AE"/>
    <w:rsid w:val="00EB10F0"/>
    <w:rsid w:val="00EB4F49"/>
    <w:rsid w:val="00EB5A10"/>
    <w:rsid w:val="00EB6490"/>
    <w:rsid w:val="00EC2485"/>
    <w:rsid w:val="00EC2BC3"/>
    <w:rsid w:val="00EC579A"/>
    <w:rsid w:val="00EC5F37"/>
    <w:rsid w:val="00EC6F62"/>
    <w:rsid w:val="00EC715F"/>
    <w:rsid w:val="00EC761D"/>
    <w:rsid w:val="00EC7CE0"/>
    <w:rsid w:val="00ED1A82"/>
    <w:rsid w:val="00ED1F05"/>
    <w:rsid w:val="00ED2A7A"/>
    <w:rsid w:val="00ED2EF3"/>
    <w:rsid w:val="00ED594F"/>
    <w:rsid w:val="00ED7674"/>
    <w:rsid w:val="00EE3230"/>
    <w:rsid w:val="00EE58ED"/>
    <w:rsid w:val="00EE7032"/>
    <w:rsid w:val="00EE76DF"/>
    <w:rsid w:val="00EE7A06"/>
    <w:rsid w:val="00EF4929"/>
    <w:rsid w:val="00EF4C06"/>
    <w:rsid w:val="00EF5115"/>
    <w:rsid w:val="00EF5131"/>
    <w:rsid w:val="00EF5305"/>
    <w:rsid w:val="00EF5371"/>
    <w:rsid w:val="00EF5D10"/>
    <w:rsid w:val="00EF63FE"/>
    <w:rsid w:val="00EF65E4"/>
    <w:rsid w:val="00F00088"/>
    <w:rsid w:val="00F01D5C"/>
    <w:rsid w:val="00F03200"/>
    <w:rsid w:val="00F04ACC"/>
    <w:rsid w:val="00F07C20"/>
    <w:rsid w:val="00F10E32"/>
    <w:rsid w:val="00F11EE6"/>
    <w:rsid w:val="00F12B0B"/>
    <w:rsid w:val="00F12E2B"/>
    <w:rsid w:val="00F12E9D"/>
    <w:rsid w:val="00F13956"/>
    <w:rsid w:val="00F16119"/>
    <w:rsid w:val="00F1616D"/>
    <w:rsid w:val="00F20121"/>
    <w:rsid w:val="00F23D39"/>
    <w:rsid w:val="00F278CF"/>
    <w:rsid w:val="00F30ED0"/>
    <w:rsid w:val="00F31BBE"/>
    <w:rsid w:val="00F3341B"/>
    <w:rsid w:val="00F338B3"/>
    <w:rsid w:val="00F354CF"/>
    <w:rsid w:val="00F36008"/>
    <w:rsid w:val="00F3627C"/>
    <w:rsid w:val="00F3791B"/>
    <w:rsid w:val="00F42530"/>
    <w:rsid w:val="00F42F50"/>
    <w:rsid w:val="00F443E2"/>
    <w:rsid w:val="00F45B7F"/>
    <w:rsid w:val="00F46B79"/>
    <w:rsid w:val="00F50089"/>
    <w:rsid w:val="00F51694"/>
    <w:rsid w:val="00F51932"/>
    <w:rsid w:val="00F551DD"/>
    <w:rsid w:val="00F57145"/>
    <w:rsid w:val="00F60B30"/>
    <w:rsid w:val="00F61C3F"/>
    <w:rsid w:val="00F63CC3"/>
    <w:rsid w:val="00F64021"/>
    <w:rsid w:val="00F64D5B"/>
    <w:rsid w:val="00F67582"/>
    <w:rsid w:val="00F67F06"/>
    <w:rsid w:val="00F71D0F"/>
    <w:rsid w:val="00F71F34"/>
    <w:rsid w:val="00F725A1"/>
    <w:rsid w:val="00F752C6"/>
    <w:rsid w:val="00F75DC8"/>
    <w:rsid w:val="00F77AC6"/>
    <w:rsid w:val="00F77BB7"/>
    <w:rsid w:val="00F841B8"/>
    <w:rsid w:val="00F8695B"/>
    <w:rsid w:val="00F87015"/>
    <w:rsid w:val="00F878FA"/>
    <w:rsid w:val="00F92E41"/>
    <w:rsid w:val="00F96688"/>
    <w:rsid w:val="00FA0670"/>
    <w:rsid w:val="00FA4625"/>
    <w:rsid w:val="00FA5303"/>
    <w:rsid w:val="00FA637D"/>
    <w:rsid w:val="00FB0324"/>
    <w:rsid w:val="00FB10FE"/>
    <w:rsid w:val="00FB3EFE"/>
    <w:rsid w:val="00FB3F0C"/>
    <w:rsid w:val="00FB6A82"/>
    <w:rsid w:val="00FB6E60"/>
    <w:rsid w:val="00FB7FD1"/>
    <w:rsid w:val="00FC6FBC"/>
    <w:rsid w:val="00FD1593"/>
    <w:rsid w:val="00FD15FE"/>
    <w:rsid w:val="00FD1BA8"/>
    <w:rsid w:val="00FD1CEE"/>
    <w:rsid w:val="00FD25B2"/>
    <w:rsid w:val="00FD302B"/>
    <w:rsid w:val="00FD6279"/>
    <w:rsid w:val="00FD69A2"/>
    <w:rsid w:val="00FD747C"/>
    <w:rsid w:val="00FD7968"/>
    <w:rsid w:val="00FE42DA"/>
    <w:rsid w:val="00FE4A2D"/>
    <w:rsid w:val="00FE61D1"/>
    <w:rsid w:val="00FE7176"/>
    <w:rsid w:val="00FE75F4"/>
    <w:rsid w:val="00FE7DF8"/>
    <w:rsid w:val="00FF087D"/>
    <w:rsid w:val="00FF298B"/>
    <w:rsid w:val="00FF4AA8"/>
    <w:rsid w:val="00FF4C61"/>
    <w:rsid w:val="00FF586B"/>
    <w:rsid w:val="00FF5EC7"/>
    <w:rsid w:val="00FF62F4"/>
    <w:rsid w:val="00FF6753"/>
    <w:rsid w:val="02E89C8A"/>
    <w:rsid w:val="0BC4B681"/>
    <w:rsid w:val="0C634547"/>
    <w:rsid w:val="0D00A389"/>
    <w:rsid w:val="0DE7610E"/>
    <w:rsid w:val="0DFB3A29"/>
    <w:rsid w:val="0FC704E3"/>
    <w:rsid w:val="0FDEE156"/>
    <w:rsid w:val="1174FE7D"/>
    <w:rsid w:val="15BC58F6"/>
    <w:rsid w:val="18226415"/>
    <w:rsid w:val="1B39F236"/>
    <w:rsid w:val="1B40D6B2"/>
    <w:rsid w:val="1CC63AF7"/>
    <w:rsid w:val="1FA12D43"/>
    <w:rsid w:val="21AD34F4"/>
    <w:rsid w:val="25A77198"/>
    <w:rsid w:val="263383BB"/>
    <w:rsid w:val="2692153F"/>
    <w:rsid w:val="28F260C6"/>
    <w:rsid w:val="292AEC3B"/>
    <w:rsid w:val="2E68473A"/>
    <w:rsid w:val="318A1196"/>
    <w:rsid w:val="37DC1F58"/>
    <w:rsid w:val="3A377608"/>
    <w:rsid w:val="3CF87FF3"/>
    <w:rsid w:val="3E631BEE"/>
    <w:rsid w:val="3E9CA405"/>
    <w:rsid w:val="3F13B8F3"/>
    <w:rsid w:val="3F22504B"/>
    <w:rsid w:val="3F52EB0D"/>
    <w:rsid w:val="4144722B"/>
    <w:rsid w:val="41C75843"/>
    <w:rsid w:val="43C3DB9C"/>
    <w:rsid w:val="4603587D"/>
    <w:rsid w:val="46508606"/>
    <w:rsid w:val="465CCDFC"/>
    <w:rsid w:val="46A52773"/>
    <w:rsid w:val="471034C3"/>
    <w:rsid w:val="47DCC067"/>
    <w:rsid w:val="49022662"/>
    <w:rsid w:val="4B5B6F39"/>
    <w:rsid w:val="4BDDA75F"/>
    <w:rsid w:val="4D41CE14"/>
    <w:rsid w:val="4DADB278"/>
    <w:rsid w:val="4E1EF217"/>
    <w:rsid w:val="4E7D43F2"/>
    <w:rsid w:val="5020D18F"/>
    <w:rsid w:val="5390F43E"/>
    <w:rsid w:val="56F4B90D"/>
    <w:rsid w:val="5728E67A"/>
    <w:rsid w:val="5AC2D6DC"/>
    <w:rsid w:val="61794C03"/>
    <w:rsid w:val="634F4C3B"/>
    <w:rsid w:val="646644FF"/>
    <w:rsid w:val="657C5845"/>
    <w:rsid w:val="676E167F"/>
    <w:rsid w:val="69B23C2F"/>
    <w:rsid w:val="6C5A3353"/>
    <w:rsid w:val="715816CF"/>
    <w:rsid w:val="78997A93"/>
    <w:rsid w:val="7C493B04"/>
    <w:rsid w:val="7D8833F3"/>
    <w:rsid w:val="7E6FE99F"/>
    <w:rsid w:val="7E971DDC"/>
    <w:rsid w:val="7EF0F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78DC"/>
  <w15:chartTrackingRefBased/>
  <w15:docId w15:val="{D54D23BE-592F-41B7-B26C-9E60A7AC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8C"/>
    <w:pPr>
      <w:keepNext/>
      <w:keepLines/>
      <w:numPr>
        <w:numId w:val="1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438C"/>
    <w:pPr>
      <w:keepNext/>
      <w:keepLines/>
      <w:numPr>
        <w:ilvl w:val="1"/>
        <w:numId w:val="1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6082"/>
    <w:pPr>
      <w:keepNext/>
      <w:keepLines/>
      <w:numPr>
        <w:ilvl w:val="2"/>
        <w:numId w:val="1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6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082"/>
    <w:rPr>
      <w:rFonts w:eastAsiaTheme="majorEastAsia" w:cstheme="majorBidi"/>
      <w:color w:val="272727" w:themeColor="text1" w:themeTint="D8"/>
    </w:rPr>
  </w:style>
  <w:style w:type="paragraph" w:styleId="Title">
    <w:name w:val="Title"/>
    <w:basedOn w:val="Normal"/>
    <w:next w:val="Normal"/>
    <w:link w:val="TitleChar"/>
    <w:uiPriority w:val="10"/>
    <w:qFormat/>
    <w:rsid w:val="00AA6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6082"/>
    <w:rPr>
      <w:i/>
      <w:iCs/>
      <w:color w:val="404040" w:themeColor="text1" w:themeTint="BF"/>
    </w:rPr>
  </w:style>
  <w:style w:type="paragraph" w:styleId="ListParagraph">
    <w:name w:val="List Paragraph"/>
    <w:basedOn w:val="Normal"/>
    <w:uiPriority w:val="34"/>
    <w:qFormat/>
    <w:rsid w:val="00AA6082"/>
    <w:pPr>
      <w:ind w:left="720"/>
      <w:contextualSpacing/>
    </w:pPr>
  </w:style>
  <w:style w:type="character" w:styleId="IntenseEmphasis">
    <w:name w:val="Intense Emphasis"/>
    <w:basedOn w:val="DefaultParagraphFont"/>
    <w:uiPriority w:val="21"/>
    <w:qFormat/>
    <w:rsid w:val="00AA6082"/>
    <w:rPr>
      <w:i/>
      <w:iCs/>
      <w:color w:val="0F4761" w:themeColor="accent1" w:themeShade="BF"/>
    </w:rPr>
  </w:style>
  <w:style w:type="paragraph" w:styleId="IntenseQuote">
    <w:name w:val="Intense Quote"/>
    <w:basedOn w:val="Normal"/>
    <w:next w:val="Normal"/>
    <w:link w:val="IntenseQuoteChar"/>
    <w:uiPriority w:val="30"/>
    <w:qFormat/>
    <w:rsid w:val="00AA6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082"/>
    <w:rPr>
      <w:i/>
      <w:iCs/>
      <w:color w:val="0F4761" w:themeColor="accent1" w:themeShade="BF"/>
    </w:rPr>
  </w:style>
  <w:style w:type="character" w:styleId="IntenseReference">
    <w:name w:val="Intense Reference"/>
    <w:basedOn w:val="DefaultParagraphFont"/>
    <w:uiPriority w:val="32"/>
    <w:qFormat/>
    <w:rsid w:val="00AA6082"/>
    <w:rPr>
      <w:b/>
      <w:bCs/>
      <w:smallCaps/>
      <w:color w:val="0F4761" w:themeColor="accent1" w:themeShade="BF"/>
      <w:spacing w:val="5"/>
    </w:rPr>
  </w:style>
  <w:style w:type="table" w:styleId="TableGrid">
    <w:name w:val="Table Grid"/>
    <w:basedOn w:val="TableNormal"/>
    <w:uiPriority w:val="39"/>
    <w:rsid w:val="00AA6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A60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81E38"/>
    <w:rPr>
      <w:sz w:val="16"/>
      <w:szCs w:val="16"/>
    </w:rPr>
  </w:style>
  <w:style w:type="paragraph" w:styleId="CommentText">
    <w:name w:val="annotation text"/>
    <w:basedOn w:val="Normal"/>
    <w:link w:val="CommentTextChar"/>
    <w:uiPriority w:val="99"/>
    <w:unhideWhenUsed/>
    <w:rsid w:val="00A81E38"/>
    <w:rPr>
      <w:sz w:val="20"/>
      <w:szCs w:val="20"/>
    </w:rPr>
  </w:style>
  <w:style w:type="character" w:customStyle="1" w:styleId="CommentTextChar">
    <w:name w:val="Comment Text Char"/>
    <w:basedOn w:val="DefaultParagraphFont"/>
    <w:link w:val="CommentText"/>
    <w:uiPriority w:val="99"/>
    <w:rsid w:val="00A81E38"/>
    <w:rPr>
      <w:sz w:val="20"/>
      <w:szCs w:val="20"/>
    </w:rPr>
  </w:style>
  <w:style w:type="paragraph" w:styleId="CommentSubject">
    <w:name w:val="annotation subject"/>
    <w:basedOn w:val="CommentText"/>
    <w:next w:val="CommentText"/>
    <w:link w:val="CommentSubjectChar"/>
    <w:uiPriority w:val="99"/>
    <w:semiHidden/>
    <w:unhideWhenUsed/>
    <w:rsid w:val="00A81E38"/>
    <w:rPr>
      <w:b/>
      <w:bCs/>
    </w:rPr>
  </w:style>
  <w:style w:type="character" w:customStyle="1" w:styleId="CommentSubjectChar">
    <w:name w:val="Comment Subject Char"/>
    <w:basedOn w:val="CommentTextChar"/>
    <w:link w:val="CommentSubject"/>
    <w:uiPriority w:val="99"/>
    <w:semiHidden/>
    <w:rsid w:val="00A81E38"/>
    <w:rPr>
      <w:b/>
      <w:bCs/>
      <w:sz w:val="20"/>
      <w:szCs w:val="20"/>
    </w:rPr>
  </w:style>
  <w:style w:type="character" w:styleId="Hyperlink">
    <w:name w:val="Hyperlink"/>
    <w:basedOn w:val="DefaultParagraphFont"/>
    <w:uiPriority w:val="99"/>
    <w:unhideWhenUsed/>
    <w:rsid w:val="001A042F"/>
    <w:rPr>
      <w:color w:val="467886" w:themeColor="hyperlink"/>
      <w:u w:val="single"/>
    </w:rPr>
  </w:style>
  <w:style w:type="character" w:styleId="UnresolvedMention">
    <w:name w:val="Unresolved Mention"/>
    <w:basedOn w:val="DefaultParagraphFont"/>
    <w:uiPriority w:val="99"/>
    <w:semiHidden/>
    <w:unhideWhenUsed/>
    <w:rsid w:val="001A042F"/>
    <w:rPr>
      <w:color w:val="605E5C"/>
      <w:shd w:val="clear" w:color="auto" w:fill="E1DFDD"/>
    </w:rPr>
  </w:style>
  <w:style w:type="numbering" w:customStyle="1" w:styleId="CurrentList1">
    <w:name w:val="Current List1"/>
    <w:uiPriority w:val="99"/>
    <w:rsid w:val="000A6E91"/>
    <w:pPr>
      <w:numPr>
        <w:numId w:val="9"/>
      </w:numPr>
    </w:pPr>
  </w:style>
  <w:style w:type="numbering" w:customStyle="1" w:styleId="CurrentList2">
    <w:name w:val="Current List2"/>
    <w:uiPriority w:val="99"/>
    <w:rsid w:val="000A6E91"/>
    <w:pPr>
      <w:numPr>
        <w:numId w:val="10"/>
      </w:numPr>
    </w:pPr>
  </w:style>
  <w:style w:type="numbering" w:customStyle="1" w:styleId="CurrentList3">
    <w:name w:val="Current List3"/>
    <w:uiPriority w:val="99"/>
    <w:rsid w:val="00D3438C"/>
    <w:pPr>
      <w:numPr>
        <w:numId w:val="11"/>
      </w:numPr>
    </w:pPr>
  </w:style>
  <w:style w:type="paragraph" w:styleId="FootnoteText">
    <w:name w:val="footnote text"/>
    <w:basedOn w:val="Normal"/>
    <w:link w:val="FootnoteTextChar"/>
    <w:uiPriority w:val="99"/>
    <w:semiHidden/>
    <w:unhideWhenUsed/>
    <w:rsid w:val="00DB2723"/>
    <w:rPr>
      <w:sz w:val="20"/>
      <w:szCs w:val="20"/>
    </w:rPr>
  </w:style>
  <w:style w:type="character" w:customStyle="1" w:styleId="FootnoteTextChar">
    <w:name w:val="Footnote Text Char"/>
    <w:basedOn w:val="DefaultParagraphFont"/>
    <w:link w:val="FootnoteText"/>
    <w:uiPriority w:val="99"/>
    <w:semiHidden/>
    <w:rsid w:val="00DB2723"/>
    <w:rPr>
      <w:sz w:val="20"/>
      <w:szCs w:val="20"/>
    </w:rPr>
  </w:style>
  <w:style w:type="character" w:styleId="FootnoteReference">
    <w:name w:val="footnote reference"/>
    <w:basedOn w:val="DefaultParagraphFont"/>
    <w:uiPriority w:val="99"/>
    <w:semiHidden/>
    <w:unhideWhenUsed/>
    <w:rsid w:val="00DB2723"/>
    <w:rPr>
      <w:vertAlign w:val="superscript"/>
    </w:rPr>
  </w:style>
  <w:style w:type="character" w:customStyle="1" w:styleId="apple-converted-space">
    <w:name w:val="apple-converted-space"/>
    <w:basedOn w:val="DefaultParagraphFont"/>
    <w:rsid w:val="0089443D"/>
  </w:style>
  <w:style w:type="paragraph" w:styleId="Revision">
    <w:name w:val="Revision"/>
    <w:hidden/>
    <w:uiPriority w:val="99"/>
    <w:semiHidden/>
    <w:rsid w:val="00377AD2"/>
  </w:style>
  <w:style w:type="paragraph" w:styleId="Header">
    <w:name w:val="header"/>
    <w:basedOn w:val="Normal"/>
    <w:link w:val="HeaderChar"/>
    <w:uiPriority w:val="99"/>
    <w:semiHidden/>
    <w:unhideWhenUsed/>
    <w:rsid w:val="008B140B"/>
    <w:pPr>
      <w:tabs>
        <w:tab w:val="center" w:pos="4513"/>
        <w:tab w:val="right" w:pos="9026"/>
      </w:tabs>
    </w:pPr>
  </w:style>
  <w:style w:type="character" w:customStyle="1" w:styleId="HeaderChar">
    <w:name w:val="Header Char"/>
    <w:basedOn w:val="DefaultParagraphFont"/>
    <w:link w:val="Header"/>
    <w:uiPriority w:val="99"/>
    <w:semiHidden/>
    <w:rsid w:val="008B140B"/>
  </w:style>
  <w:style w:type="paragraph" w:styleId="Footer">
    <w:name w:val="footer"/>
    <w:basedOn w:val="Normal"/>
    <w:link w:val="FooterChar"/>
    <w:uiPriority w:val="99"/>
    <w:semiHidden/>
    <w:unhideWhenUsed/>
    <w:rsid w:val="008B140B"/>
    <w:pPr>
      <w:tabs>
        <w:tab w:val="center" w:pos="4513"/>
        <w:tab w:val="right" w:pos="9026"/>
      </w:tabs>
    </w:pPr>
  </w:style>
  <w:style w:type="character" w:customStyle="1" w:styleId="FooterChar">
    <w:name w:val="Footer Char"/>
    <w:basedOn w:val="DefaultParagraphFont"/>
    <w:link w:val="Footer"/>
    <w:uiPriority w:val="99"/>
    <w:semiHidden/>
    <w:rsid w:val="008B140B"/>
  </w:style>
  <w:style w:type="character" w:styleId="Emphasis">
    <w:name w:val="Emphasis"/>
    <w:basedOn w:val="DefaultParagraphFont"/>
    <w:uiPriority w:val="20"/>
    <w:qFormat/>
    <w:rsid w:val="004E1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lossary.uktre.org/en/lates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dareuk.org.uk/how-we-work/ongoing-activities/trevolu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areuk.org.uk/how-we-work/previous-activities/dare-uk-phase-1-driver-projects/sacro-semi-automated-checking-of-research-outputs/" TargetMode="External"/><Relationship Id="rId2" Type="http://schemas.openxmlformats.org/officeDocument/2006/relationships/customXml" Target="../customXml/item2.xml"/><Relationship Id="rId16" Type="http://schemas.openxmlformats.org/officeDocument/2006/relationships/hyperlink" Target="https://dareuk.org.uk/how-we-work/previous-activities/dare-uk-phase-1-sprint-exemplar-projects/graimatter-guidelines-and-resources-for-artificial-intelligence-model-access-from-trusted-research-environments/" TargetMode="External"/><Relationship Id="rId20" Type="http://schemas.openxmlformats.org/officeDocument/2006/relationships/hyperlink" Target="https://doi.org/10.5281/zenodo.70894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mes.smith@uwe.ac.uk"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I-SDC/SACRO-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lossary.uktre.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98CCB094514A4AAF1B131CD9B44F09" ma:contentTypeVersion="15" ma:contentTypeDescription="Create a new document." ma:contentTypeScope="" ma:versionID="f23cb0bdfba3861087d60ea68ca3f0f9">
  <xsd:schema xmlns:xsd="http://www.w3.org/2001/XMLSchema" xmlns:xs="http://www.w3.org/2001/XMLSchema" xmlns:p="http://schemas.microsoft.com/office/2006/metadata/properties" xmlns:ns2="86a03300-32e9-46e8-bfc0-e1827a25291a" xmlns:ns3="1585cb50-403c-49f0-8296-1dfb82609006" targetNamespace="http://schemas.microsoft.com/office/2006/metadata/properties" ma:root="true" ma:fieldsID="67a30f8fb84cd02f3787bd23a46c545d" ns2:_="" ns3:_="">
    <xsd:import namespace="86a03300-32e9-46e8-bfc0-e1827a25291a"/>
    <xsd:import namespace="1585cb50-403c-49f0-8296-1dfb826090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omme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03300-32e9-46e8-bfc0-e1827a252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omments" ma:index="14" nillable="true" ma:displayName="Comments" ma:format="Dropdown" ma:internalName="Comments">
      <xsd:simpleType>
        <xsd:restriction base="dms:Text">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5cb50-403c-49f0-8296-1dfb826090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1876bbe-6089-43c1-a850-b5cad53d7f4d}" ma:internalName="TaxCatchAll" ma:showField="CatchAllData" ma:web="1585cb50-403c-49f0-8296-1dfb826090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585cb50-403c-49f0-8296-1dfb82609006" xsi:nil="true"/>
    <Comments xmlns="86a03300-32e9-46e8-bfc0-e1827a25291a" xsi:nil="true"/>
    <lcf76f155ced4ddcb4097134ff3c332f xmlns="86a03300-32e9-46e8-bfc0-e1827a2529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95932E-E8DA-A24C-9BE6-0FCC8C23E943}">
  <ds:schemaRefs>
    <ds:schemaRef ds:uri="http://schemas.openxmlformats.org/officeDocument/2006/bibliography"/>
  </ds:schemaRefs>
</ds:datastoreItem>
</file>

<file path=customXml/itemProps2.xml><?xml version="1.0" encoding="utf-8"?>
<ds:datastoreItem xmlns:ds="http://schemas.openxmlformats.org/officeDocument/2006/customXml" ds:itemID="{D1312DAB-110F-4DB6-B6C3-9903F973C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03300-32e9-46e8-bfc0-e1827a25291a"/>
    <ds:schemaRef ds:uri="1585cb50-403c-49f0-8296-1dfb82609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CCD76-7C81-4DCA-A8BC-F89184F8E7BC}">
  <ds:schemaRefs>
    <ds:schemaRef ds:uri="http://schemas.microsoft.com/sharepoint/v3/contenttype/forms"/>
  </ds:schemaRefs>
</ds:datastoreItem>
</file>

<file path=customXml/itemProps4.xml><?xml version="1.0" encoding="utf-8"?>
<ds:datastoreItem xmlns:ds="http://schemas.openxmlformats.org/officeDocument/2006/customXml" ds:itemID="{9E729C0F-5AB5-4CF7-A6EE-5D32859540FF}">
  <ds:schemaRefs>
    <ds:schemaRef ds:uri="http://schemas.microsoft.com/office/2006/metadata/properties"/>
    <ds:schemaRef ds:uri="http://schemas.microsoft.com/office/infopath/2007/PartnerControls"/>
    <ds:schemaRef ds:uri="1585cb50-403c-49f0-8296-1dfb82609006"/>
    <ds:schemaRef ds:uri="86a03300-32e9-46e8-bfc0-e1827a25291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2268</Words>
  <Characters>12931</Characters>
  <Application>Microsoft Office Word</Application>
  <DocSecurity>0</DocSecurity>
  <Lines>107</Lines>
  <Paragraphs>30</Paragraphs>
  <ScaleCrop>false</ScaleCrop>
  <Company/>
  <LinksUpToDate>false</LinksUpToDate>
  <CharactersWithSpaces>15169</CharactersWithSpaces>
  <SharedDoc>false</SharedDoc>
  <HLinks>
    <vt:vector size="48" baseType="variant">
      <vt:variant>
        <vt:i4>7340087</vt:i4>
      </vt:variant>
      <vt:variant>
        <vt:i4>18</vt:i4>
      </vt:variant>
      <vt:variant>
        <vt:i4>0</vt:i4>
      </vt:variant>
      <vt:variant>
        <vt:i4>5</vt:i4>
      </vt:variant>
      <vt:variant>
        <vt:lpwstr>https://doi.org/10.5281/zenodo.7089491</vt:lpwstr>
      </vt:variant>
      <vt:variant>
        <vt:lpwstr/>
      </vt:variant>
      <vt:variant>
        <vt:i4>2687011</vt:i4>
      </vt:variant>
      <vt:variant>
        <vt:i4>15</vt:i4>
      </vt:variant>
      <vt:variant>
        <vt:i4>0</vt:i4>
      </vt:variant>
      <vt:variant>
        <vt:i4>5</vt:i4>
      </vt:variant>
      <vt:variant>
        <vt:lpwstr>https://github.com/AI-SDC/SACRO-ML</vt:lpwstr>
      </vt:variant>
      <vt:variant>
        <vt:lpwstr/>
      </vt:variant>
      <vt:variant>
        <vt:i4>2760796</vt:i4>
      </vt:variant>
      <vt:variant>
        <vt:i4>12</vt:i4>
      </vt:variant>
      <vt:variant>
        <vt:i4>0</vt:i4>
      </vt:variant>
      <vt:variant>
        <vt:i4>5</vt:i4>
      </vt:variant>
      <vt:variant>
        <vt:lpwstr>https://dareuk.org.uk/how-we-work/ongoing-activities/trevolution/</vt:lpwstr>
      </vt:variant>
      <vt:variant>
        <vt:lpwstr>:~:text=TREvolution%2C%20funded%20by%20UK%20Research,data%20infrastructures%20—%20secure%20environments%20where</vt:lpwstr>
      </vt:variant>
      <vt:variant>
        <vt:i4>1441857</vt:i4>
      </vt:variant>
      <vt:variant>
        <vt:i4>9</vt:i4>
      </vt:variant>
      <vt:variant>
        <vt:i4>0</vt:i4>
      </vt:variant>
      <vt:variant>
        <vt:i4>5</vt:i4>
      </vt:variant>
      <vt:variant>
        <vt:lpwstr>https://dareuk.org.uk/how-we-work/previous-activities/dare-uk-phase-1-driver-projects/sacro-semi-automated-checking-of-research-outputs/</vt:lpwstr>
      </vt:variant>
      <vt:variant>
        <vt:lpwstr/>
      </vt:variant>
      <vt:variant>
        <vt:i4>7208995</vt:i4>
      </vt:variant>
      <vt:variant>
        <vt:i4>6</vt:i4>
      </vt:variant>
      <vt:variant>
        <vt:i4>0</vt:i4>
      </vt:variant>
      <vt:variant>
        <vt:i4>5</vt:i4>
      </vt:variant>
      <vt:variant>
        <vt:lpwstr>https://dareuk.org.uk/how-we-work/previous-activities/dare-uk-phase-1-sprint-exemplar-projects/graimatter-guidelines-and-resources-for-artificial-intelligence-model-access-from-trusted-research-environments/</vt:lpwstr>
      </vt:variant>
      <vt:variant>
        <vt:lpwstr/>
      </vt:variant>
      <vt:variant>
        <vt:i4>5242998</vt:i4>
      </vt:variant>
      <vt:variant>
        <vt:i4>0</vt:i4>
      </vt:variant>
      <vt:variant>
        <vt:i4>0</vt:i4>
      </vt:variant>
      <vt:variant>
        <vt:i4>5</vt:i4>
      </vt:variant>
      <vt:variant>
        <vt:lpwstr>mailto:james.smith@uwe.ac.uk</vt:lpwstr>
      </vt:variant>
      <vt:variant>
        <vt:lpwstr/>
      </vt:variant>
      <vt:variant>
        <vt:i4>2097201</vt:i4>
      </vt:variant>
      <vt:variant>
        <vt:i4>0</vt:i4>
      </vt:variant>
      <vt:variant>
        <vt:i4>0</vt:i4>
      </vt:variant>
      <vt:variant>
        <vt:i4>5</vt:i4>
      </vt:variant>
      <vt:variant>
        <vt:lpwstr>https://glossary.uktre.org/en/latest/</vt:lpwstr>
      </vt:variant>
      <vt:variant>
        <vt:lpwstr>term-trusted-research-environment--tre-</vt:lpwstr>
      </vt:variant>
      <vt:variant>
        <vt:i4>4194312</vt:i4>
      </vt:variant>
      <vt:variant>
        <vt:i4>0</vt:i4>
      </vt:variant>
      <vt:variant>
        <vt:i4>0</vt:i4>
      </vt:variant>
      <vt:variant>
        <vt:i4>5</vt:i4>
      </vt:variant>
      <vt:variant>
        <vt:lpwstr>https://glossary.uktre.org/en/latest/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Jim Smith</cp:lastModifiedBy>
  <cp:revision>473</cp:revision>
  <dcterms:created xsi:type="dcterms:W3CDTF">2025-02-28T17:42:00Z</dcterms:created>
  <dcterms:modified xsi:type="dcterms:W3CDTF">2025-07-04T15:20:00Z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0x010100CE98CCB094514A4AAF1B131CD9B44F09</vt:lpwstr>
  </property>
  <property fmtid="{D5CDD505-2E9C-101B-9397-08002B2CF9AE}" pid="3" name="MediaServiceImageTags">
    <vt:lpwstr/>
  </property>
</Properties>
</file>